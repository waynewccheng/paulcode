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4B6DB6CD" w:rsidR="00F3363E" w:rsidRPr="00F3363E" w:rsidRDefault="00811076" w:rsidP="00F3363E">
      <w:pPr>
        <w:pStyle w:val="01Title"/>
      </w:pPr>
      <w:bookmarkStart w:id="0" w:name="_Hlk15301081"/>
      <w:r>
        <w:t>C</w:t>
      </w:r>
      <w:r w:rsidR="00B27202">
        <w:t>olor</w:t>
      </w:r>
      <w:r w:rsidR="0035693D">
        <w:t xml:space="preserve">imetrical uncertainty </w:t>
      </w:r>
      <w:r w:rsidR="00F3363E">
        <w:t>of a hyperspectral imaging microscop</w:t>
      </w:r>
      <w:r w:rsidR="00B5116C">
        <w:t>y system</w:t>
      </w:r>
      <w:r w:rsidR="00F3363E">
        <w:t xml:space="preserve"> for </w:t>
      </w:r>
      <w:r>
        <w:t>assessing whole-slide imaging devices</w:t>
      </w:r>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78011B29" w14:textId="77777777" w:rsidR="009E5F10" w:rsidRDefault="00497360" w:rsidP="00092896">
      <w:pPr>
        <w:pStyle w:val="06AbstractBody"/>
      </w:pPr>
      <w:r w:rsidRPr="00827636">
        <w:rPr>
          <w:rFonts w:cs="Times New Roman"/>
          <w:b/>
        </w:rPr>
        <w:t>Abstract:</w:t>
      </w:r>
      <w:r w:rsidRPr="00437F52">
        <w:t xml:space="preserve"> </w:t>
      </w:r>
    </w:p>
    <w:p w14:paraId="396969FD" w14:textId="1F1C98B2" w:rsidR="00680AF4" w:rsidRDefault="00811076">
      <w:pPr>
        <w:pStyle w:val="06AbstractBody"/>
      </w:pPr>
      <w:r>
        <w:t xml:space="preserve">A whole-slide imaging (WSI) device used in digital pathology is a color medical imaging system that digitalizes stained tissue samples </w:t>
      </w:r>
      <w:r w:rsidR="00BC4A29">
        <w:t xml:space="preserve">into electronic images </w:t>
      </w:r>
      <w:r>
        <w:t>for pathologists to diagnose without a conventional light microscope.</w:t>
      </w:r>
      <w:r w:rsidR="0052245F">
        <w:t xml:space="preserve"> To test the color performance of a WSI device, usually a color target with known truth is compared with the </w:t>
      </w:r>
      <w:r w:rsidR="00361816">
        <w:t>device output</w:t>
      </w:r>
      <w:r w:rsidR="003F1B23">
        <w:t xml:space="preserve"> to measure the errors</w:t>
      </w:r>
      <w:r w:rsidR="0052245F">
        <w:t>.</w:t>
      </w:r>
      <w:r w:rsidR="00B2114B">
        <w:t xml:space="preserve"> </w:t>
      </w:r>
      <w:r w:rsidR="00E469C2">
        <w:t>U</w:t>
      </w:r>
      <w:r w:rsidR="003F1B23">
        <w:t xml:space="preserve">sing stained </w:t>
      </w:r>
      <w:r w:rsidR="00B2114B">
        <w:t>tissue samples</w:t>
      </w:r>
      <w:r w:rsidR="003F1B23">
        <w:t xml:space="preserve"> as color targets </w:t>
      </w:r>
      <w:r w:rsidR="0052245F">
        <w:t xml:space="preserve">is challenging </w:t>
      </w:r>
      <w:r w:rsidR="003F1B23">
        <w:t xml:space="preserve">because the cellular features cannot be measured with ordinary spectroradiometers unless </w:t>
      </w:r>
      <w:r w:rsidR="0052245F">
        <w:t>a hyperspectral imaging microscopy system</w:t>
      </w:r>
      <w:r w:rsidR="00E134C2">
        <w:t xml:space="preserve"> (HIMS)</w:t>
      </w:r>
      <w:r w:rsidR="003F1B23">
        <w:t xml:space="preserve"> is used</w:t>
      </w:r>
      <w:r w:rsidR="0052245F">
        <w:t xml:space="preserve">. The goal of this study was to determine the colorimetrical uncertainty of such a reference </w:t>
      </w:r>
      <w:r w:rsidR="00E469C2">
        <w:t>HIMS</w:t>
      </w:r>
      <w:r w:rsidR="0052245F">
        <w:t xml:space="preserve"> that </w:t>
      </w:r>
      <w:ins w:id="1" w:author="Cheng, Wei-Chung" w:date="2019-10-11T13:43:00Z">
        <w:r w:rsidR="00882AF6">
          <w:t xml:space="preserve">was designed </w:t>
        </w:r>
      </w:ins>
      <w:del w:id="2" w:author="Cheng, Wei-Chung" w:date="2019-10-11T13:43:00Z">
        <w:r w:rsidR="0052245F" w:rsidDel="00882AF6">
          <w:delText xml:space="preserve">is used </w:delText>
        </w:r>
      </w:del>
      <w:r w:rsidR="0052245F">
        <w:t xml:space="preserve">to assess the color performance of WSI devices. A </w:t>
      </w:r>
      <w:r w:rsidR="00BC4A29">
        <w:t xml:space="preserve">set of optical filters were used to test a </w:t>
      </w:r>
      <w:r w:rsidR="00E134C2">
        <w:t>subject HIMS</w:t>
      </w:r>
      <w:r w:rsidR="00BC4A29">
        <w:t xml:space="preserve">. The color truth, in terms of spectral transmittance in the visible band, of the optical filters was measured by a reference spectroradiometer. The spectral transmittance </w:t>
      </w:r>
      <w:r w:rsidR="00E134C2">
        <w:t xml:space="preserve">was combined with a standard illuminant to generate colorimetrical measures using the CIEXYZ and CIELAB formulas. The differences between the subject HIMS and the reference spectroradiometer were evaluated using the CIE 1976 color difference formulas.  </w:t>
      </w:r>
      <w:r w:rsidR="00BC4A29">
        <w:t xml:space="preserve"> </w:t>
      </w:r>
    </w:p>
    <w:p w14:paraId="1C13ED9F" w14:textId="324405C7" w:rsidR="00497360" w:rsidRDefault="00497360" w:rsidP="0036209C">
      <w:pPr>
        <w:pStyle w:val="07Copyright"/>
      </w:pPr>
      <w:r>
        <w:t>© 201</w:t>
      </w:r>
      <w:r w:rsidR="00D72EE1">
        <w:t>8</w:t>
      </w:r>
      <w:r>
        <w:t xml:space="preserve">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635BB4B2" w14:textId="77777777" w:rsidR="000D7E07" w:rsidRDefault="000D7E07" w:rsidP="001F4C8A">
      <w:pPr>
        <w:pStyle w:val="10BodySubsequentParagraph"/>
      </w:pPr>
    </w:p>
    <w:p w14:paraId="3DC239CD" w14:textId="38283A68" w:rsidR="00225939" w:rsidDel="00794085" w:rsidRDefault="00794085" w:rsidP="00687A7E">
      <w:pPr>
        <w:pStyle w:val="10BodySubsequentParagraph"/>
        <w:rPr>
          <w:del w:id="3" w:author="Cheng, Wei-Chung" w:date="2019-10-11T13:40:00Z"/>
        </w:rPr>
        <w:pPrChange w:id="4" w:author="Cheng, Wei-Chung" w:date="2019-10-11T15:29:00Z">
          <w:pPr>
            <w:pStyle w:val="10BodySubsequentParagraph"/>
          </w:pPr>
        </w:pPrChange>
      </w:pPr>
      <w:ins w:id="5" w:author="Cheng, Wei-Chung" w:date="2019-10-11T13:40:00Z">
        <w:r w:rsidRPr="00794085">
          <w:t>The whole slide imaging</w:t>
        </w:r>
      </w:ins>
      <w:ins w:id="6" w:author="Cheng, Wei-Chung" w:date="2019-10-11T14:51:00Z">
        <w:r w:rsidR="001C64F9">
          <w:t xml:space="preserve"> (WSI)</w:t>
        </w:r>
      </w:ins>
      <w:ins w:id="7" w:author="Cheng, Wei-Chung" w:date="2019-10-11T13:40:00Z">
        <w:r w:rsidRPr="00794085">
          <w:t xml:space="preserve"> system is an automated digital slide creation, viewing, and management system intended as an aid to the pathologist to review and interpret digital images of surgical pathology slides. The system generates digital images that would otherwise be appropriate for manual visualization by conventional light microscopy</w:t>
        </w:r>
      </w:ins>
      <w:ins w:id="8" w:author="Cheng, Wei-Chung" w:date="2019-10-11T13:41:00Z">
        <w:r w:rsidR="00882AF6">
          <w:t xml:space="preserve"> [21 CFR 964.3700]</w:t>
        </w:r>
      </w:ins>
      <w:ins w:id="9" w:author="Cheng, Wei-Chung" w:date="2019-10-11T13:40:00Z">
        <w:r w:rsidRPr="00794085">
          <w:t>.</w:t>
        </w:r>
      </w:ins>
      <w:ins w:id="10" w:author="Cheng, Wei-Chung" w:date="2019-10-11T14:50:00Z">
        <w:r w:rsidR="001C64F9">
          <w:t xml:space="preserve"> As a medical imaging device, the technical </w:t>
        </w:r>
      </w:ins>
      <w:ins w:id="11" w:author="Cheng, Wei-Chung" w:date="2019-10-11T14:51:00Z">
        <w:r w:rsidR="001C64F9">
          <w:t>characteristics o</w:t>
        </w:r>
      </w:ins>
      <w:ins w:id="12" w:author="Cheng, Wei-Chung" w:date="2019-10-11T14:50:00Z">
        <w:r w:rsidR="001C64F9">
          <w:t>f</w:t>
        </w:r>
      </w:ins>
      <w:ins w:id="13" w:author="Cheng, Wei-Chung" w:date="2019-10-11T14:51:00Z">
        <w:r w:rsidR="001C64F9">
          <w:t xml:space="preserve"> </w:t>
        </w:r>
      </w:ins>
      <w:ins w:id="14" w:author="Cheng, Wei-Chung" w:date="2019-10-11T14:55:00Z">
        <w:r w:rsidR="001C64F9">
          <w:t xml:space="preserve">a </w:t>
        </w:r>
      </w:ins>
      <w:ins w:id="15" w:author="Cheng, Wei-Chung" w:date="2019-10-11T14:51:00Z">
        <w:r w:rsidR="001C64F9">
          <w:t>WSI system</w:t>
        </w:r>
      </w:ins>
      <w:ins w:id="16" w:author="Cheng, Wei-Chung" w:date="2019-10-11T15:31:00Z">
        <w:r w:rsidR="00870654">
          <w:t>,</w:t>
        </w:r>
      </w:ins>
      <w:ins w:id="17" w:author="Cheng, Wei-Chung" w:date="2019-10-11T14:51:00Z">
        <w:r w:rsidR="001C64F9">
          <w:t xml:space="preserve"> such as spatial resolution</w:t>
        </w:r>
      </w:ins>
      <w:ins w:id="18" w:author="Cheng, Wei-Chung" w:date="2019-10-11T14:52:00Z">
        <w:r w:rsidR="001C64F9">
          <w:t xml:space="preserve"> and focusing </w:t>
        </w:r>
      </w:ins>
      <w:ins w:id="19" w:author="Cheng, Wei-Chung" w:date="2019-10-11T15:31:00Z">
        <w:r w:rsidR="00870654">
          <w:t>accuracy,</w:t>
        </w:r>
      </w:ins>
      <w:ins w:id="20" w:author="Cheng, Wei-Chung" w:date="2019-10-11T15:16:00Z">
        <w:r w:rsidR="00572275">
          <w:t xml:space="preserve"> </w:t>
        </w:r>
      </w:ins>
      <w:ins w:id="21" w:author="Cheng, Wei-Chung" w:date="2019-10-11T14:52:00Z">
        <w:r w:rsidR="001C64F9">
          <w:t>need to</w:t>
        </w:r>
      </w:ins>
      <w:ins w:id="22" w:author="Cheng, Wei-Chung" w:date="2019-10-11T14:55:00Z">
        <w:r w:rsidR="001C64F9">
          <w:t xml:space="preserve"> </w:t>
        </w:r>
      </w:ins>
      <w:ins w:id="23" w:author="Cheng, Wei-Chung" w:date="2019-10-11T14:52:00Z">
        <w:r w:rsidR="001C64F9">
          <w:t xml:space="preserve">be </w:t>
        </w:r>
      </w:ins>
      <w:r w:rsidR="001C64F9">
        <w:t xml:space="preserve">comparable </w:t>
      </w:r>
      <w:ins w:id="24" w:author="Cheng, Wei-Chung" w:date="2019-10-11T14:53:00Z">
        <w:r w:rsidR="001C64F9">
          <w:t>to the conventional light microscopy that has been used by pathologist</w:t>
        </w:r>
      </w:ins>
      <w:ins w:id="25" w:author="Cheng, Wei-Chung" w:date="2019-10-11T14:54:00Z">
        <w:r w:rsidR="001C64F9">
          <w:t xml:space="preserve">s for decades. </w:t>
        </w:r>
      </w:ins>
      <w:ins w:id="26" w:author="Cheng, Wei-Chung" w:date="2019-10-11T14:56:00Z">
        <w:r w:rsidR="001C64F9">
          <w:t xml:space="preserve">Among the </w:t>
        </w:r>
      </w:ins>
      <w:ins w:id="27" w:author="Cheng, Wei-Chung" w:date="2019-10-11T15:16:00Z">
        <w:r w:rsidR="00572275">
          <w:t>essential</w:t>
        </w:r>
      </w:ins>
      <w:ins w:id="28" w:author="Cheng, Wei-Chung" w:date="2019-10-11T15:13:00Z">
        <w:r w:rsidR="00572275">
          <w:t xml:space="preserve"> </w:t>
        </w:r>
      </w:ins>
      <w:ins w:id="29" w:author="Cheng, Wei-Chung" w:date="2019-10-11T14:56:00Z">
        <w:r w:rsidR="001C64F9">
          <w:t>technical characteristics</w:t>
        </w:r>
      </w:ins>
      <w:ins w:id="30" w:author="Cheng, Wei-Chung" w:date="2019-10-11T14:59:00Z">
        <w:r w:rsidR="001C64F9">
          <w:t xml:space="preserve"> of WSI systems</w:t>
        </w:r>
      </w:ins>
      <w:ins w:id="31" w:author="Cheng, Wei-Chung" w:date="2019-10-11T14:56:00Z">
        <w:r w:rsidR="001C64F9">
          <w:t>, color performance</w:t>
        </w:r>
      </w:ins>
      <w:ins w:id="32" w:author="Cheng, Wei-Chung" w:date="2019-10-11T14:57:00Z">
        <w:r w:rsidR="001C64F9">
          <w:t xml:space="preserve"> </w:t>
        </w:r>
      </w:ins>
      <w:ins w:id="33" w:author="Cheng, Wei-Chung" w:date="2019-10-11T14:58:00Z">
        <w:r w:rsidR="001C64F9">
          <w:t xml:space="preserve">is </w:t>
        </w:r>
      </w:ins>
      <w:ins w:id="34" w:author="Cheng, Wei-Chung" w:date="2019-10-11T15:16:00Z">
        <w:r w:rsidR="00572275">
          <w:t>fundamental</w:t>
        </w:r>
      </w:ins>
      <w:ins w:id="35" w:author="Cheng, Wei-Chung" w:date="2019-10-11T15:13:00Z">
        <w:r w:rsidR="00572275">
          <w:t xml:space="preserve"> </w:t>
        </w:r>
      </w:ins>
      <w:ins w:id="36" w:author="Cheng, Wei-Chung" w:date="2019-10-11T15:11:00Z">
        <w:r w:rsidR="00572275">
          <w:t xml:space="preserve">because </w:t>
        </w:r>
      </w:ins>
      <w:ins w:id="37" w:author="Cheng, Wei-Chung" w:date="2019-10-11T15:04:00Z">
        <w:r w:rsidR="00AD42E4">
          <w:t xml:space="preserve">histology is based on </w:t>
        </w:r>
      </w:ins>
      <w:ins w:id="38" w:author="Cheng, Wei-Chung" w:date="2019-10-11T15:06:00Z">
        <w:r w:rsidR="00AD42E4">
          <w:t>stain</w:t>
        </w:r>
      </w:ins>
      <w:ins w:id="39" w:author="Cheng, Wei-Chung" w:date="2019-10-11T15:33:00Z">
        <w:r w:rsidR="00870654">
          <w:t>ing techniques to</w:t>
        </w:r>
      </w:ins>
      <w:ins w:id="40" w:author="Cheng, Wei-Chung" w:date="2019-10-11T15:06:00Z">
        <w:r w:rsidR="00AD42E4">
          <w:t xml:space="preserve"> color </w:t>
        </w:r>
      </w:ins>
      <w:ins w:id="41" w:author="Cheng, Wei-Chung" w:date="2019-10-11T15:33:00Z">
        <w:r w:rsidR="00870654">
          <w:t xml:space="preserve">and </w:t>
        </w:r>
      </w:ins>
      <w:ins w:id="42" w:author="Cheng, Wei-Chung" w:date="2019-10-11T15:31:00Z">
        <w:r w:rsidR="00687A7E">
          <w:t>expose</w:t>
        </w:r>
      </w:ins>
      <w:ins w:id="43" w:author="Cheng, Wei-Chung" w:date="2019-10-11T15:06:00Z">
        <w:r w:rsidR="00AD42E4">
          <w:t xml:space="preserve"> </w:t>
        </w:r>
      </w:ins>
      <w:ins w:id="44" w:author="Cheng, Wei-Chung" w:date="2019-10-11T15:33:00Z">
        <w:r w:rsidR="00870654">
          <w:t xml:space="preserve">invisible </w:t>
        </w:r>
      </w:ins>
      <w:ins w:id="45" w:author="Cheng, Wei-Chung" w:date="2019-10-11T15:05:00Z">
        <w:r w:rsidR="00AD42E4">
          <w:t xml:space="preserve">cellular </w:t>
        </w:r>
      </w:ins>
      <w:ins w:id="46" w:author="Cheng, Wei-Chung" w:date="2019-10-11T15:11:00Z">
        <w:r w:rsidR="00572275">
          <w:t>structures</w:t>
        </w:r>
      </w:ins>
      <w:ins w:id="47" w:author="Cheng, Wei-Chung" w:date="2019-10-11T15:13:00Z">
        <w:r w:rsidR="00572275">
          <w:t>. Color performance is also unique for WSI system</w:t>
        </w:r>
      </w:ins>
      <w:ins w:id="48" w:author="Cheng, Wei-Chung" w:date="2019-10-11T15:17:00Z">
        <w:r w:rsidR="00572275">
          <w:t>s</w:t>
        </w:r>
      </w:ins>
      <w:ins w:id="49" w:author="Cheng, Wei-Chung" w:date="2019-10-11T15:13:00Z">
        <w:r w:rsidR="00572275">
          <w:t xml:space="preserve"> because</w:t>
        </w:r>
      </w:ins>
      <w:ins w:id="50" w:author="Cheng, Wei-Chung" w:date="2019-10-11T15:14:00Z">
        <w:r w:rsidR="00572275">
          <w:t xml:space="preserve"> in conventional light microscopy color is transmitted purely </w:t>
        </w:r>
      </w:ins>
      <w:ins w:id="51" w:author="Cheng, Wei-Chung" w:date="2019-10-11T15:34:00Z">
        <w:r w:rsidR="00870654">
          <w:t xml:space="preserve">in the </w:t>
        </w:r>
      </w:ins>
      <w:ins w:id="52" w:author="Cheng, Wei-Chung" w:date="2019-10-11T15:14:00Z">
        <w:r w:rsidR="00572275">
          <w:t>optical</w:t>
        </w:r>
      </w:ins>
      <w:ins w:id="53" w:author="Cheng, Wei-Chung" w:date="2019-10-11T15:34:00Z">
        <w:r w:rsidR="00870654">
          <w:t xml:space="preserve"> domain </w:t>
        </w:r>
      </w:ins>
      <w:ins w:id="54" w:author="Cheng, Wei-Chung" w:date="2019-10-11T15:14:00Z">
        <w:r w:rsidR="00572275">
          <w:t>without digital conversion</w:t>
        </w:r>
      </w:ins>
      <w:ins w:id="55" w:author="Cheng, Wei-Chung" w:date="2019-10-11T15:19:00Z">
        <w:r w:rsidR="00572275">
          <w:t xml:space="preserve">, which </w:t>
        </w:r>
      </w:ins>
      <w:ins w:id="56" w:author="Cheng, Wei-Chung" w:date="2019-10-11T15:34:00Z">
        <w:r w:rsidR="00870654">
          <w:t>usually</w:t>
        </w:r>
      </w:ins>
      <w:ins w:id="57" w:author="Cheng, Wei-Chung" w:date="2019-10-11T15:19:00Z">
        <w:r w:rsidR="00572275">
          <w:t xml:space="preserve"> lead</w:t>
        </w:r>
      </w:ins>
      <w:ins w:id="58" w:author="Cheng, Wei-Chung" w:date="2019-10-11T15:34:00Z">
        <w:r w:rsidR="00870654">
          <w:t>s</w:t>
        </w:r>
      </w:ins>
      <w:bookmarkStart w:id="59" w:name="_GoBack"/>
      <w:bookmarkEnd w:id="59"/>
      <w:ins w:id="60" w:author="Cheng, Wei-Chung" w:date="2019-10-11T15:19:00Z">
        <w:r w:rsidR="00572275">
          <w:t xml:space="preserve"> to </w:t>
        </w:r>
      </w:ins>
      <w:ins w:id="61" w:author="Cheng, Wei-Chung" w:date="2019-10-11T15:20:00Z">
        <w:r w:rsidR="00572275">
          <w:t>color discrepancies between the original scene and the device output</w:t>
        </w:r>
      </w:ins>
      <w:ins w:id="62" w:author="Cheng, Wei-Chung" w:date="2019-10-11T15:19:00Z">
        <w:r w:rsidR="00572275">
          <w:t xml:space="preserve">. </w:t>
        </w:r>
      </w:ins>
      <w:ins w:id="63" w:author="Cheng, Wei-Chung" w:date="2019-10-11T15:22:00Z">
        <w:r w:rsidR="00687A7E">
          <w:t>C</w:t>
        </w:r>
      </w:ins>
      <w:ins w:id="64" w:author="Cheng, Wei-Chung" w:date="2019-10-11T15:21:00Z">
        <w:r w:rsidR="00687A7E">
          <w:t>haracteriz</w:t>
        </w:r>
      </w:ins>
      <w:ins w:id="65" w:author="Cheng, Wei-Chung" w:date="2019-10-11T15:22:00Z">
        <w:r w:rsidR="00687A7E">
          <w:t>ing</w:t>
        </w:r>
      </w:ins>
      <w:ins w:id="66" w:author="Cheng, Wei-Chung" w:date="2019-10-11T15:21:00Z">
        <w:r w:rsidR="00687A7E">
          <w:t xml:space="preserve"> the color behavior of a WSI system</w:t>
        </w:r>
      </w:ins>
      <w:ins w:id="67" w:author="Cheng, Wei-Chung" w:date="2019-10-11T15:22:00Z">
        <w:r w:rsidR="00687A7E">
          <w:t xml:space="preserve"> requires </w:t>
        </w:r>
      </w:ins>
      <w:ins w:id="68" w:author="Cheng, Wei-Chung" w:date="2019-10-11T15:23:00Z">
        <w:r w:rsidR="00687A7E">
          <w:t xml:space="preserve">color measurement of </w:t>
        </w:r>
      </w:ins>
      <w:ins w:id="69" w:author="Cheng, Wei-Chung" w:date="2019-10-11T15:21:00Z">
        <w:r w:rsidR="00687A7E">
          <w:t>the scene</w:t>
        </w:r>
      </w:ins>
      <w:ins w:id="70" w:author="Cheng, Wei-Chung" w:date="2019-10-11T15:24:00Z">
        <w:r w:rsidR="00687A7E">
          <w:t xml:space="preserve">, </w:t>
        </w:r>
      </w:ins>
      <w:ins w:id="71" w:author="Cheng, Wei-Chung" w:date="2019-10-11T15:23:00Z">
        <w:r w:rsidR="00687A7E">
          <w:t>which is challenging because</w:t>
        </w:r>
      </w:ins>
      <w:ins w:id="72" w:author="Cheng, Wei-Chung" w:date="2019-10-11T15:24:00Z">
        <w:r w:rsidR="00687A7E">
          <w:t xml:space="preserve"> the cellular structures </w:t>
        </w:r>
      </w:ins>
      <w:ins w:id="73" w:author="Cheng, Wei-Chung" w:date="2019-10-11T15:25:00Z">
        <w:r w:rsidR="00687A7E">
          <w:t xml:space="preserve">of tissue samples are too fine to be measured by ordinary spectroradiometers. </w:t>
        </w:r>
      </w:ins>
      <w:ins w:id="74" w:author="Cheng, Wei-Chung" w:date="2019-10-11T15:26:00Z">
        <w:r w:rsidR="00687A7E">
          <w:t xml:space="preserve">In the literature, </w:t>
        </w:r>
      </w:ins>
      <w:ins w:id="75" w:author="Cheng, Wei-Chung" w:date="2019-10-11T15:27:00Z">
        <w:r w:rsidR="00687A7E">
          <w:t xml:space="preserve">to assess the color performance of WSI devices, </w:t>
        </w:r>
      </w:ins>
      <w:ins w:id="76" w:author="Cheng, Wei-Chung" w:date="2019-10-11T15:26:00Z">
        <w:r w:rsidR="00687A7E">
          <w:t>a hyperspectral imaging microscopy system (HIMS)</w:t>
        </w:r>
      </w:ins>
      <w:ins w:id="77" w:author="Cheng, Wei-Chung" w:date="2019-10-11T15:25:00Z">
        <w:r w:rsidR="00687A7E">
          <w:t xml:space="preserve"> </w:t>
        </w:r>
      </w:ins>
      <w:ins w:id="78" w:author="Cheng, Wei-Chung" w:date="2019-10-11T15:26:00Z">
        <w:r w:rsidR="00687A7E">
          <w:t>was developed to measure the color truth of tissue sample</w:t>
        </w:r>
      </w:ins>
      <w:ins w:id="79" w:author="Cheng, Wei-Chung" w:date="2019-10-11T15:27:00Z">
        <w:r w:rsidR="00687A7E">
          <w:t>s</w:t>
        </w:r>
      </w:ins>
      <w:ins w:id="80" w:author="Cheng, Wei-Chung" w:date="2019-10-11T15:26:00Z">
        <w:r w:rsidR="00687A7E">
          <w:t xml:space="preserve"> at the pixel level. However,</w:t>
        </w:r>
      </w:ins>
      <w:ins w:id="81" w:author="Cheng, Wei-Chung" w:date="2019-10-11T15:27:00Z">
        <w:r w:rsidR="00687A7E">
          <w:t xml:space="preserve"> the measurement accuracy of the </w:t>
        </w:r>
      </w:ins>
      <w:ins w:id="82" w:author="Cheng, Wei-Chung" w:date="2019-10-11T15:28:00Z">
        <w:r w:rsidR="00687A7E">
          <w:t xml:space="preserve">HIMS itself was not reported. In this study, a test method </w:t>
        </w:r>
      </w:ins>
      <w:ins w:id="83" w:author="Cheng, Wei-Chung" w:date="2019-10-11T15:29:00Z">
        <w:r w:rsidR="00687A7E">
          <w:t>was developed to determine the measurement accuracy and uncertainty of such a HIMS</w:t>
        </w:r>
      </w:ins>
      <w:ins w:id="84" w:author="Cheng, Wei-Chung" w:date="2019-10-11T15:30:00Z">
        <w:r w:rsidR="00687A7E">
          <w:t>.</w:t>
        </w:r>
      </w:ins>
      <w:del w:id="85" w:author="Cheng, Wei-Chung" w:date="2019-10-11T13:35:00Z">
        <w:r w:rsidR="000D7E07" w:rsidDel="00794085">
          <w:delText>W</w:delText>
        </w:r>
      </w:del>
      <w:del w:id="86" w:author="Cheng, Wei-Chung" w:date="2019-10-11T13:40:00Z">
        <w:r w:rsidR="00225939" w:rsidDel="00794085">
          <w:delText>hole-slide-imaging (WSI) scanner</w:delText>
        </w:r>
        <w:r w:rsidR="000D7E07" w:rsidDel="00794085">
          <w:delText xml:space="preserve">s are set to replace classical light microscopes for reviewing tissue slide by pathologists. </w:delText>
        </w:r>
      </w:del>
    </w:p>
    <w:p w14:paraId="5DD19833" w14:textId="629C6AD9" w:rsidR="002B4722" w:rsidDel="00687A7E" w:rsidRDefault="002B4722" w:rsidP="00687A7E">
      <w:pPr>
        <w:pStyle w:val="10BodySubsequentParagraph"/>
        <w:rPr>
          <w:del w:id="87" w:author="Cheng, Wei-Chung" w:date="2019-10-11T15:29:00Z"/>
        </w:rPr>
        <w:pPrChange w:id="88" w:author="Cheng, Wei-Chung" w:date="2019-10-11T15:29:00Z">
          <w:pPr>
            <w:pStyle w:val="10BodySubsequentParagraph"/>
          </w:pPr>
        </w:pPrChange>
      </w:pPr>
    </w:p>
    <w:p w14:paraId="3D54FAC5" w14:textId="36F6F202" w:rsidR="000D7E07" w:rsidDel="00687A7E" w:rsidRDefault="000D7E07" w:rsidP="00687A7E">
      <w:pPr>
        <w:pStyle w:val="10BodySubsequentParagraph"/>
        <w:rPr>
          <w:del w:id="89" w:author="Cheng, Wei-Chung" w:date="2019-10-11T15:29:00Z"/>
        </w:rPr>
        <w:pPrChange w:id="90" w:author="Cheng, Wei-Chung" w:date="2019-10-11T15:29:00Z">
          <w:pPr>
            <w:pStyle w:val="10BodySubsequentParagraph"/>
          </w:pPr>
        </w:pPrChange>
      </w:pPr>
      <w:del w:id="91" w:author="Cheng, Wei-Chung" w:date="2019-10-11T15:29:00Z">
        <w:r w:rsidDel="00687A7E">
          <w:delText>Tissue not observed directly, pre-scanned and displayed, high resolution images of the whole tissue area</w:delText>
        </w:r>
      </w:del>
    </w:p>
    <w:p w14:paraId="4BE09C1F" w14:textId="3AAEF5AB" w:rsidR="002B4722" w:rsidDel="00687A7E" w:rsidRDefault="002B4722" w:rsidP="00687A7E">
      <w:pPr>
        <w:pStyle w:val="10BodySubsequentParagraph"/>
        <w:rPr>
          <w:del w:id="92" w:author="Cheng, Wei-Chung" w:date="2019-10-11T15:29:00Z"/>
        </w:rPr>
        <w:pPrChange w:id="93" w:author="Cheng, Wei-Chung" w:date="2019-10-11T15:29:00Z">
          <w:pPr>
            <w:pStyle w:val="10BodySubsequentParagraph"/>
          </w:pPr>
        </w:pPrChange>
      </w:pPr>
    </w:p>
    <w:p w14:paraId="5E628146" w14:textId="65136AC6" w:rsidR="000D7E07" w:rsidDel="00687A7E" w:rsidRDefault="000D7E07" w:rsidP="00687A7E">
      <w:pPr>
        <w:pStyle w:val="10BodySubsequentParagraph"/>
        <w:rPr>
          <w:del w:id="94" w:author="Cheng, Wei-Chung" w:date="2019-10-11T15:29:00Z"/>
        </w:rPr>
        <w:pPrChange w:id="95" w:author="Cheng, Wei-Chung" w:date="2019-10-11T15:29:00Z">
          <w:pPr>
            <w:pStyle w:val="10BodySubsequentParagraph"/>
          </w:pPr>
        </w:pPrChange>
      </w:pPr>
      <w:del w:id="96" w:author="Cheng, Wei-Chung" w:date="2019-10-11T15:29:00Z">
        <w:r w:rsidDel="00687A7E">
          <w:delText xml:space="preserve">Color reproduction by WSI is paramount for precision and reliability of clinical diagnosis. </w:delText>
        </w:r>
      </w:del>
    </w:p>
    <w:p w14:paraId="7CB91E58" w14:textId="34F41CF9" w:rsidR="00225939" w:rsidDel="00687A7E" w:rsidRDefault="00225939" w:rsidP="00687A7E">
      <w:pPr>
        <w:pStyle w:val="10BodySubsequentParagraph"/>
        <w:rPr>
          <w:del w:id="97" w:author="Cheng, Wei-Chung" w:date="2019-10-11T15:29:00Z"/>
        </w:rPr>
        <w:pPrChange w:id="98" w:author="Cheng, Wei-Chung" w:date="2019-10-11T15:29:00Z">
          <w:pPr>
            <w:pStyle w:val="10BodySubsequentParagraph"/>
          </w:pPr>
        </w:pPrChange>
      </w:pPr>
    </w:p>
    <w:p w14:paraId="7AB42E01" w14:textId="14085DA4" w:rsidR="00225939" w:rsidDel="00687A7E" w:rsidRDefault="00225939" w:rsidP="00687A7E">
      <w:pPr>
        <w:pStyle w:val="10BodySubsequentParagraph"/>
        <w:rPr>
          <w:del w:id="99" w:author="Cheng, Wei-Chung" w:date="2019-10-11T15:29:00Z"/>
        </w:rPr>
        <w:pPrChange w:id="100" w:author="Cheng, Wei-Chung" w:date="2019-10-11T15:29:00Z">
          <w:pPr>
            <w:pStyle w:val="10BodySubsequentParagraph"/>
          </w:pPr>
        </w:pPrChange>
      </w:pPr>
      <w:del w:id="101" w:author="Cheng, Wei-Chung" w:date="2019-10-11T15:29:00Z">
        <w:r w:rsidDel="00687A7E">
          <w:delText>Color measurement systems, color performances need to be assessed</w:delText>
        </w:r>
      </w:del>
    </w:p>
    <w:p w14:paraId="52AB16EB" w14:textId="1FFD269C" w:rsidR="00225939" w:rsidDel="00687A7E" w:rsidRDefault="00225939" w:rsidP="00687A7E">
      <w:pPr>
        <w:pStyle w:val="10BodySubsequentParagraph"/>
        <w:rPr>
          <w:del w:id="102" w:author="Cheng, Wei-Chung" w:date="2019-10-11T15:29:00Z"/>
        </w:rPr>
        <w:pPrChange w:id="103" w:author="Cheng, Wei-Chung" w:date="2019-10-11T15:29:00Z">
          <w:pPr>
            <w:pStyle w:val="10BodySubsequentParagraph"/>
          </w:pPr>
        </w:pPrChange>
      </w:pPr>
    </w:p>
    <w:p w14:paraId="5A2738C6" w14:textId="28AB4AB2" w:rsidR="00225939" w:rsidDel="00687A7E" w:rsidRDefault="00225939" w:rsidP="00687A7E">
      <w:pPr>
        <w:pStyle w:val="10BodySubsequentParagraph"/>
        <w:rPr>
          <w:del w:id="104" w:author="Cheng, Wei-Chung" w:date="2019-10-11T15:29:00Z"/>
        </w:rPr>
        <w:pPrChange w:id="105" w:author="Cheng, Wei-Chung" w:date="2019-10-11T15:29:00Z">
          <w:pPr>
            <w:pStyle w:val="10BodySubsequentParagraph"/>
          </w:pPr>
        </w:pPrChange>
      </w:pPr>
      <w:del w:id="106" w:author="Cheng, Wei-Chung" w:date="2019-10-11T15:29:00Z">
        <w:r w:rsidDel="00687A7E">
          <w:delText>Can be done with color checker slide but issues (WHAT ARE THEY?)</w:delText>
        </w:r>
        <w:r w:rsidR="00CF425A" w:rsidDel="00687A7E">
          <w:delText xml:space="preserve"> Bautista </w:delText>
        </w:r>
        <w:r w:rsidR="00CF425A" w:rsidDel="00687A7E">
          <w:fldChar w:fldCharType="begin"/>
        </w:r>
        <w:r w:rsidR="00CF425A" w:rsidDel="00687A7E">
          <w:delInstrText xml:space="preserve"> ADDIN EN.CITE &lt;EndNote&gt;&lt;Cite&gt;&lt;Author&gt;Bautista&lt;/Author&gt;&lt;Year&gt;2014&lt;/Year&gt;&lt;RecNum&gt;5&lt;/RecNum&gt;&lt;DisplayText&gt;[1]&lt;/DisplayText&gt;&lt;record&gt;&lt;rec-number&gt;5&lt;/rec-number&gt;&lt;foreign-keys&gt;&lt;key app="EN" db-id="tvrpsaw9gvxw02efwx5xxwx0z5pdw5wxrp09" timestamp="1562851085"&gt;5&lt;/key&gt;&lt;/foreign-keys&gt;&lt;ref-type name="Journal Article"&gt;17&lt;/ref-type&gt;&lt;contributors&gt;&lt;authors&gt;&lt;author&gt;Bautista, Pinky A&lt;/author&gt;&lt;author&gt;Hashimoto, Noriaki&lt;/author&gt;&lt;author&gt;Yagi, Yukako %J Journal of pathology informatics&lt;/author&gt;&lt;/authors&gt;&lt;/contributors&gt;&lt;titles&gt;&lt;title&gt;Color standardization in whole slide imaging using a color calibration slide&lt;/title&gt;&lt;secondary-title&gt;Journal of Pathology Informatics&lt;/secondary-title&gt;&lt;/titles&gt;&lt;periodical&gt;&lt;full-title&gt;Journal of Pathology Informatics&lt;/full-title&gt;&lt;/periodical&gt;&lt;volume&gt;5&lt;/volume&gt;&lt;dates&gt;&lt;year&gt;2014&lt;/year&gt;&lt;/dates&gt;&lt;urls&gt;&lt;/urls&gt;&lt;/record&gt;&lt;/Cite&gt;&lt;/EndNote&gt;</w:delInstrText>
        </w:r>
        <w:r w:rsidR="00CF425A" w:rsidDel="00687A7E">
          <w:fldChar w:fldCharType="separate"/>
        </w:r>
        <w:r w:rsidR="00CF425A" w:rsidDel="00687A7E">
          <w:rPr>
            <w:noProof/>
          </w:rPr>
          <w:delText>[1]</w:delText>
        </w:r>
        <w:r w:rsidR="00CF425A" w:rsidDel="00687A7E">
          <w:fldChar w:fldCharType="end"/>
        </w:r>
        <w:r w:rsidR="00F81A81" w:rsidDel="00687A7E">
          <w:delText xml:space="preserve"> Clarke </w:delText>
        </w:r>
        <w:r w:rsidR="00F81A81" w:rsidDel="00687A7E">
          <w:fldChar w:fldCharType="begin"/>
        </w:r>
        <w:r w:rsidR="00F81A81" w:rsidDel="00687A7E">
          <w:delInstrText xml:space="preserve"> ADDIN EN.CITE &lt;EndNote&gt;&lt;Cite&gt;&lt;Author&gt;Clarke&lt;/Author&gt;&lt;Year&gt;2018&lt;/Year&gt;&lt;RecNum&gt;7&lt;/RecNum&gt;&lt;DisplayText&gt;[2]&lt;/DisplayText&gt;&lt;record&gt;&lt;rec-number&gt;7&lt;/rec-number&gt;&lt;foreign-keys&gt;&lt;key app="EN" db-id="tvrpsaw9gvxw02efwx5xxwx0z5pdw5wxrp09" timestamp="1562851225"&gt;7&lt;/key&gt;&lt;/foreign-keys&gt;&lt;ref-type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Robert&lt;/author&gt;&lt;author&gt;Mello‐Thoms, Claudia&lt;/author&gt;&lt;author&gt;Treanor, Darren %J Color Research&lt;/author&gt;&lt;author&gt;Application&lt;/author&gt;&lt;/authors&gt;&lt;/contributors&gt;&lt;titles&gt;&lt;title&gt;Development of a novel tissue‐mimicking color calibration slide for digital microscopy&lt;/title&gt;&lt;secondary-title&gt;Color Research &amp;amp; Application&lt;/secondary-title&gt;&lt;/titles&gt;&lt;periodical&gt;&lt;full-title&gt;Color Research &amp;amp; Application&lt;/full-title&gt;&lt;/periodical&gt;&lt;pages&gt;184-197&lt;/pages&gt;&lt;volume&gt;43&lt;/volume&gt;&lt;number&gt;2&lt;/number&gt;&lt;dates&gt;&lt;year&gt;2018&lt;/year&gt;&lt;/dates&gt;&lt;isbn&gt;0361-2317&lt;/isbn&gt;&lt;urls&gt;&lt;/urls&gt;&lt;/record&gt;&lt;/Cite&gt;&lt;/EndNote&gt;</w:delInstrText>
        </w:r>
        <w:r w:rsidR="00F81A81" w:rsidDel="00687A7E">
          <w:fldChar w:fldCharType="separate"/>
        </w:r>
        <w:r w:rsidR="00F81A81" w:rsidDel="00687A7E">
          <w:rPr>
            <w:noProof/>
          </w:rPr>
          <w:delText>[2]</w:delText>
        </w:r>
        <w:r w:rsidR="00F81A81" w:rsidDel="00687A7E">
          <w:fldChar w:fldCharType="end"/>
        </w:r>
      </w:del>
    </w:p>
    <w:p w14:paraId="40D12EB6" w14:textId="4E5D614F" w:rsidR="00225939" w:rsidDel="00687A7E" w:rsidRDefault="00225939" w:rsidP="00687A7E">
      <w:pPr>
        <w:pStyle w:val="10BodySubsequentParagraph"/>
        <w:rPr>
          <w:del w:id="107" w:author="Cheng, Wei-Chung" w:date="2019-10-11T15:29:00Z"/>
        </w:rPr>
        <w:pPrChange w:id="108" w:author="Cheng, Wei-Chung" w:date="2019-10-11T15:29:00Z">
          <w:pPr>
            <w:pStyle w:val="10BodySubsequentParagraph"/>
          </w:pPr>
        </w:pPrChange>
      </w:pPr>
    </w:p>
    <w:p w14:paraId="4F60C471" w14:textId="01A0A73D" w:rsidR="00225939" w:rsidRDefault="00225939" w:rsidP="00687A7E">
      <w:pPr>
        <w:pStyle w:val="10BodySubsequentParagraph"/>
        <w:pPrChange w:id="109" w:author="Cheng, Wei-Chung" w:date="2019-10-11T15:29:00Z">
          <w:pPr>
            <w:pStyle w:val="10BodySubsequentParagraph"/>
          </w:pPr>
        </w:pPrChange>
      </w:pPr>
      <w:del w:id="110" w:author="Cheng, Wei-Chung" w:date="2019-10-11T15:29:00Z">
        <w:r w:rsidDel="00687A7E">
          <w:delText>Recently, our group proposed to use tissue slide to assessment of color performances of WSI, color gamut, focusing.</w:delText>
        </w:r>
        <w:r w:rsidR="00F43E3D" w:rsidDel="00687A7E">
          <w:fldChar w:fldCharType="begin"/>
        </w:r>
        <w:r w:rsidR="00F81A81" w:rsidDel="00687A7E">
          <w:delInstrText xml:space="preserve"> ADDIN EN.CITE &lt;EndNote&gt;&lt;Cite&gt;&lt;Author&gt;Cheng&lt;/Author&gt;&lt;Year&gt;2019&lt;/Year&gt;&lt;RecNum&gt;3&lt;/RecNum&gt;&lt;DisplayText&gt;[3]&lt;/DisplayText&gt;&lt;record&gt;&lt;rec-number&gt;3&lt;/rec-number&gt;&lt;foreign-keys&gt;&lt;key app="EN" db-id="tvrpsaw9gvxw02efwx5xxwx0z5pdw5wxrp09" timestamp="1562850860"&gt;3&lt;/key&gt;&lt;/foreign-keys&gt;&lt;ref-type name="Journal Article"&gt;17&lt;/ref-type&gt;&lt;contributors&gt;&lt;authors&gt;&lt;author&gt;Cheng, Wei‐Chung&lt;/author&gt;&lt;author&gt;Saleheen, Firdous&lt;/author&gt;&lt;author&gt;Badano, Aldo %J Color Research&lt;/author&gt;&lt;author&gt;Application&lt;/author&gt;&lt;/authors&gt;&lt;/contributors&gt;&lt;titles&gt;&lt;title&gt;Assessing color performance of whole‐slide imaging scanners for digital pathology&lt;/title&gt;&lt;secondary-title&gt;Color Research &amp;amp; Application&lt;/secondary-title&gt;&lt;/titles&gt;&lt;periodical&gt;&lt;full-title&gt;Color Research &amp;amp; Application&lt;/full-title&gt;&lt;/periodical&gt;&lt;pages&gt;322-334&lt;/pages&gt;&lt;volume&gt;44&lt;/volume&gt;&lt;number&gt;3&lt;/number&gt;&lt;dates&gt;&lt;year&gt;2019&lt;/year&gt;&lt;/dates&gt;&lt;isbn&gt;0361-2317&lt;/isbn&gt;&lt;urls&gt;&lt;/urls&gt;&lt;/record&gt;&lt;/Cite&gt;&lt;/EndNote&gt;</w:delInstrText>
        </w:r>
        <w:r w:rsidR="00F43E3D" w:rsidDel="00687A7E">
          <w:fldChar w:fldCharType="separate"/>
        </w:r>
        <w:r w:rsidR="00F81A81" w:rsidDel="00687A7E">
          <w:rPr>
            <w:noProof/>
          </w:rPr>
          <w:delText>[3]</w:delText>
        </w:r>
        <w:r w:rsidR="00F43E3D" w:rsidDel="00687A7E">
          <w:fldChar w:fldCharType="end"/>
        </w:r>
      </w:del>
    </w:p>
    <w:p w14:paraId="10E59CF3" w14:textId="2AB8FC72" w:rsidR="00225939" w:rsidDel="00687A7E" w:rsidRDefault="00225939" w:rsidP="001F4C8A">
      <w:pPr>
        <w:pStyle w:val="10BodySubsequentParagraph"/>
        <w:rPr>
          <w:del w:id="111" w:author="Cheng, Wei-Chung" w:date="2019-10-11T15:30:00Z"/>
        </w:rPr>
      </w:pPr>
    </w:p>
    <w:p w14:paraId="1E42105D" w14:textId="15B97317" w:rsidR="00225939" w:rsidDel="00687A7E" w:rsidRDefault="00225939" w:rsidP="001F4C8A">
      <w:pPr>
        <w:pStyle w:val="10BodySubsequentParagraph"/>
        <w:rPr>
          <w:del w:id="112" w:author="Cheng, Wei-Chung" w:date="2019-10-11T15:30:00Z"/>
        </w:rPr>
      </w:pPr>
      <w:del w:id="113" w:author="Cheng, Wei-Chung" w:date="2019-10-11T15:30:00Z">
        <w:r w:rsidDel="00687A7E">
          <w:delText>Hyperspectral microscope to measure the tissue slides</w:delText>
        </w:r>
      </w:del>
    </w:p>
    <w:p w14:paraId="72BA232C" w14:textId="0680EC63" w:rsidR="00225939" w:rsidDel="00687A7E" w:rsidRDefault="00225939" w:rsidP="001F4C8A">
      <w:pPr>
        <w:pStyle w:val="10BodySubsequentParagraph"/>
        <w:rPr>
          <w:del w:id="114" w:author="Cheng, Wei-Chung" w:date="2019-10-11T15:30:00Z"/>
        </w:rPr>
      </w:pPr>
    </w:p>
    <w:p w14:paraId="2C10CF3A" w14:textId="4B7D628B" w:rsidR="00225939" w:rsidDel="00687A7E" w:rsidRDefault="00225939" w:rsidP="001F4C8A">
      <w:pPr>
        <w:pStyle w:val="10BodySubsequentParagraph"/>
        <w:rPr>
          <w:del w:id="115" w:author="Cheng, Wei-Chung" w:date="2019-10-11T15:30:00Z"/>
        </w:rPr>
      </w:pPr>
      <w:del w:id="116" w:author="Cheng, Wei-Chung" w:date="2019-10-11T15:30:00Z">
        <w:r w:rsidDel="00687A7E">
          <w:delText>Color performance assessment of the microscope</w:delText>
        </w:r>
      </w:del>
    </w:p>
    <w:p w14:paraId="2DB43824" w14:textId="243A4F61" w:rsidR="00225939" w:rsidDel="00687A7E" w:rsidRDefault="00225939" w:rsidP="00687A7E">
      <w:pPr>
        <w:pStyle w:val="10BodySubsequentParagraph"/>
        <w:rPr>
          <w:del w:id="117" w:author="Cheng, Wei-Chung" w:date="2019-10-11T15:30:00Z"/>
        </w:rPr>
        <w:pPrChange w:id="118" w:author="Cheng, Wei-Chung" w:date="2019-10-11T15:30:00Z">
          <w:pPr>
            <w:pStyle w:val="10BodySubsequentParagraph"/>
          </w:pPr>
        </w:pPrChange>
      </w:pPr>
      <w:del w:id="119" w:author="Cheng, Wei-Chung" w:date="2019-10-11T15:30:00Z">
        <w:r w:rsidDel="00687A7E">
          <w:delText xml:space="preserve"> </w:delText>
        </w:r>
      </w:del>
    </w:p>
    <w:p w14:paraId="1D072488" w14:textId="2BD1145D" w:rsidR="001F4C8A" w:rsidDel="00687A7E" w:rsidRDefault="001F4C8A" w:rsidP="00687A7E">
      <w:pPr>
        <w:pStyle w:val="10BodySubsequentParagraph"/>
        <w:rPr>
          <w:del w:id="120" w:author="Cheng, Wei-Chung" w:date="2019-10-11T15:30:00Z"/>
        </w:rPr>
        <w:pPrChange w:id="121" w:author="Cheng, Wei-Chung" w:date="2019-10-11T15:30:00Z">
          <w:pPr>
            <w:pStyle w:val="10BodySubsequentParagraph"/>
          </w:pPr>
        </w:pPrChange>
      </w:pPr>
      <w:del w:id="122" w:author="Cheng, Wei-Chung" w:date="2019-10-11T15:30:00Z">
        <w:r w:rsidDel="00687A7E">
          <w:delText>Calibration of the hyperspectral microscope for colorimetric measurements</w:delText>
        </w:r>
      </w:del>
    </w:p>
    <w:p w14:paraId="676C2EC9" w14:textId="0F06FB88" w:rsidR="00FE1C6B" w:rsidDel="00687A7E" w:rsidRDefault="00FE1C6B" w:rsidP="00687A7E">
      <w:pPr>
        <w:pStyle w:val="10BodySubsequentParagraph"/>
        <w:rPr>
          <w:del w:id="123" w:author="Cheng, Wei-Chung" w:date="2019-10-11T15:30:00Z"/>
        </w:rPr>
        <w:pPrChange w:id="124" w:author="Cheng, Wei-Chung" w:date="2019-10-11T15:30:00Z">
          <w:pPr>
            <w:pStyle w:val="10BodySubsequentParagraph"/>
          </w:pPr>
        </w:pPrChange>
      </w:pPr>
    </w:p>
    <w:p w14:paraId="36114282" w14:textId="19EC5408" w:rsidR="001F4C8A" w:rsidDel="00687A7E" w:rsidRDefault="001F4C8A" w:rsidP="00687A7E">
      <w:pPr>
        <w:pStyle w:val="10BodySubsequentParagraph"/>
        <w:rPr>
          <w:del w:id="125" w:author="Cheng, Wei-Chung" w:date="2019-10-11T15:30:00Z"/>
        </w:rPr>
        <w:pPrChange w:id="126" w:author="Cheng, Wei-Chung" w:date="2019-10-11T15:30:00Z">
          <w:pPr>
            <w:pStyle w:val="10BodySubsequentParagraph"/>
          </w:pPr>
        </w:pPrChange>
      </w:pPr>
      <w:del w:id="127" w:author="Cheng, Wei-Chung" w:date="2019-10-11T15:30:00Z">
        <w:r w:rsidDel="00687A7E">
          <w:delText>This setup is used to measure tissue slide further used as calibration samples for Whole-slide imaging microscopes</w:delText>
        </w:r>
      </w:del>
    </w:p>
    <w:p w14:paraId="4A041606" w14:textId="1A607AE8" w:rsidR="00E50B14" w:rsidDel="00687A7E" w:rsidRDefault="00E50B14" w:rsidP="00687A7E">
      <w:pPr>
        <w:pStyle w:val="10BodySubsequentParagraph"/>
        <w:rPr>
          <w:del w:id="128" w:author="Cheng, Wei-Chung" w:date="2019-10-11T15:30:00Z"/>
        </w:rPr>
        <w:pPrChange w:id="129" w:author="Cheng, Wei-Chung" w:date="2019-10-11T15:30:00Z">
          <w:pPr>
            <w:pStyle w:val="10BodySubsequentParagraph"/>
          </w:pPr>
        </w:pPrChange>
      </w:pPr>
    </w:p>
    <w:p w14:paraId="0420D894" w14:textId="7ED6A2B5" w:rsidR="00E50B14" w:rsidDel="00687A7E" w:rsidRDefault="00E50B14" w:rsidP="00687A7E">
      <w:pPr>
        <w:pStyle w:val="10BodySubsequentParagraph"/>
        <w:rPr>
          <w:del w:id="130" w:author="Cheng, Wei-Chung" w:date="2019-10-11T15:30:00Z"/>
        </w:rPr>
        <w:pPrChange w:id="131" w:author="Cheng, Wei-Chung" w:date="2019-10-11T15:30:00Z">
          <w:pPr>
            <w:pStyle w:val="09BodyFirstParagraph"/>
          </w:pPr>
        </w:pPrChange>
      </w:pPr>
      <w:del w:id="132" w:author="Cheng, Wei-Chung" w:date="2019-10-11T15:30:00Z">
        <w:r w:rsidDel="00687A7E">
          <w:delText>Transmittance spectra using the spectroradiometer and the camera.</w:delText>
        </w:r>
      </w:del>
    </w:p>
    <w:p w14:paraId="7B21532C" w14:textId="6C0410C1" w:rsidR="00E50B14" w:rsidDel="00687A7E" w:rsidRDefault="00E50B14" w:rsidP="00687A7E">
      <w:pPr>
        <w:pStyle w:val="10BodySubsequentParagraph"/>
        <w:rPr>
          <w:del w:id="133" w:author="Cheng, Wei-Chung" w:date="2019-10-11T15:30:00Z"/>
        </w:rPr>
        <w:pPrChange w:id="134" w:author="Cheng, Wei-Chung" w:date="2019-10-11T15:30:00Z">
          <w:pPr>
            <w:pStyle w:val="09BodyFirstParagraph"/>
          </w:pPr>
        </w:pPrChange>
      </w:pPr>
      <w:del w:id="135" w:author="Cheng, Wei-Chung" w:date="2019-10-11T15:30:00Z">
        <w:r w:rsidDel="00687A7E">
          <w:delText>Estimation of the uncertainties on the transmittance by propagation of the measurement uncertainty. Repeatability and reproducibility</w:delText>
        </w:r>
      </w:del>
    </w:p>
    <w:p w14:paraId="4880B2AA" w14:textId="502C2120" w:rsidR="00E50B14" w:rsidDel="00687A7E" w:rsidRDefault="00E50B14" w:rsidP="00E50B14">
      <w:pPr>
        <w:pStyle w:val="09BodyFirstParagraph"/>
        <w:rPr>
          <w:del w:id="136" w:author="Cheng, Wei-Chung" w:date="2019-10-11T15:30:00Z"/>
        </w:rPr>
      </w:pPr>
      <w:del w:id="137" w:author="Cheng, Wei-Chung" w:date="2019-10-11T15:30:00Z">
        <w:r w:rsidDel="00687A7E">
          <w:delText>Distance in the CIELAB color space between spectrometer and camera average measurements. Uncertainty on the results</w:delText>
        </w:r>
      </w:del>
    </w:p>
    <w:p w14:paraId="02DD7010" w14:textId="38109DFC" w:rsidR="00E50B14" w:rsidDel="00687A7E" w:rsidRDefault="00E50B14" w:rsidP="001F4C8A">
      <w:pPr>
        <w:pStyle w:val="10BodySubsequentParagraph"/>
        <w:rPr>
          <w:del w:id="138" w:author="Cheng, Wei-Chung" w:date="2019-10-11T15:30:00Z"/>
        </w:rPr>
      </w:pPr>
    </w:p>
    <w:p w14:paraId="0B3709EB" w14:textId="7089A5C9" w:rsidR="00225939" w:rsidDel="00687A7E" w:rsidRDefault="00225939" w:rsidP="001F4C8A">
      <w:pPr>
        <w:pStyle w:val="10BodySubsequentParagraph"/>
        <w:rPr>
          <w:del w:id="139" w:author="Cheng, Wei-Chung" w:date="2019-10-11T15:30:00Z"/>
        </w:rPr>
      </w:pPr>
    </w:p>
    <w:p w14:paraId="4F314B8B" w14:textId="4D93CF5C" w:rsidR="00541110" w:rsidRDefault="001F4C8A" w:rsidP="001F4C8A">
      <w:pPr>
        <w:pStyle w:val="08SectionHeader1"/>
      </w:pPr>
      <w:r>
        <w:t xml:space="preserve">Material </w:t>
      </w:r>
      <w:r w:rsidRPr="001F4C8A">
        <w:t>and</w:t>
      </w:r>
      <w:r>
        <w:t xml:space="preserve"> method</w:t>
      </w:r>
    </w:p>
    <w:p w14:paraId="3A86CF5E" w14:textId="13A3DAC7" w:rsidR="001D1BB6" w:rsidRPr="005873C9" w:rsidRDefault="001D1BB6" w:rsidP="007573BB">
      <w:pPr>
        <w:pStyle w:val="09BodyFirstParagraph"/>
      </w:pPr>
      <w:r>
        <w:lastRenderedPageBreak/>
        <w:t xml:space="preserve">Figure </w:t>
      </w:r>
      <w:r>
        <w:fldChar w:fldCharType="begin"/>
      </w:r>
      <w:r>
        <w:instrText xml:space="preserve"> REF FigSetupSpectra \h </w:instrText>
      </w:r>
      <w:r>
        <w:fldChar w:fldCharType="separate"/>
      </w:r>
      <w:r>
        <w:rPr>
          <w:noProof/>
        </w:rPr>
        <w:t>1</w:t>
      </w:r>
      <w:r>
        <w:fldChar w:fldCharType="end"/>
      </w:r>
      <w:r>
        <w:t xml:space="preserve">(a) presents the experimental setup used to estimate the color performance of </w:t>
      </w:r>
      <w:r w:rsidR="005D3CD9">
        <w:t xml:space="preserve">a </w:t>
      </w:r>
      <w:r>
        <w:t>hyperspectral imaging microscope system.</w:t>
      </w:r>
    </w:p>
    <w:p w14:paraId="312BF6ED" w14:textId="769E6D65" w:rsidR="009175A4" w:rsidRDefault="001D1BB6" w:rsidP="000E0940">
      <w:pPr>
        <w:pStyle w:val="08SectionHeader2"/>
        <w:numPr>
          <w:ilvl w:val="1"/>
          <w:numId w:val="5"/>
        </w:numPr>
      </w:pPr>
      <w:r>
        <w:t>Device under Test</w:t>
      </w:r>
    </w:p>
    <w:p w14:paraId="128619CC" w14:textId="6F979B8D" w:rsidR="00CB5DD3" w:rsidRPr="00541110" w:rsidRDefault="0036177D" w:rsidP="007573BB">
      <w:pPr>
        <w:pStyle w:val="09BodyFirstParagraph"/>
      </w:pPr>
      <w:r>
        <w:t xml:space="preserve">The hyperspectral </w:t>
      </w:r>
      <w:r w:rsidR="001D1BB6">
        <w:t xml:space="preserve">imaging </w:t>
      </w:r>
      <w:r>
        <w:t xml:space="preserve">microscope </w:t>
      </w:r>
      <w:r w:rsidR="001D1BB6">
        <w:t xml:space="preserve">system </w:t>
      </w:r>
      <w:r w:rsidR="005D3CD9">
        <w:t>was</w:t>
      </w:r>
      <w:r>
        <w:t xml:space="preserve"> based on a</w:t>
      </w:r>
      <w:r w:rsidR="005D3CD9">
        <w:t>n upright light microscope (</w:t>
      </w:r>
      <w:proofErr w:type="spellStart"/>
      <w:r w:rsidR="007E2F0E">
        <w:t>AxioPhot</w:t>
      </w:r>
      <w:proofErr w:type="spellEnd"/>
      <w:r w:rsidR="007E2F0E">
        <w:t xml:space="preserve"> 2</w:t>
      </w:r>
      <w:r w:rsidR="005D3CD9">
        <w:t xml:space="preserve">, </w:t>
      </w:r>
      <w:r>
        <w:t>Carl Zeiss Microscopy</w:t>
      </w:r>
      <w:r w:rsidR="00BE0D19">
        <w:t>,</w:t>
      </w:r>
      <w:r w:rsidR="00BE0D19" w:rsidRPr="00BE0D19">
        <w:t xml:space="preserve"> White Plains</w:t>
      </w:r>
      <w:r>
        <w:t>, NY, USA) in</w:t>
      </w:r>
      <w:r w:rsidR="0016549A">
        <w:t xml:space="preserve"> bright</w:t>
      </w:r>
      <w:r w:rsidR="001D1BB6">
        <w:t>-</w:t>
      </w:r>
      <w:r w:rsidR="0016549A">
        <w:t xml:space="preserve">field illumination </w:t>
      </w:r>
      <w:r>
        <w:t xml:space="preserve">mode. The </w:t>
      </w:r>
      <w:r w:rsidR="001D1BB6">
        <w:t xml:space="preserve">original lamp housing </w:t>
      </w:r>
      <w:r w:rsidR="007E4BE2">
        <w:t xml:space="preserve">was replaced with </w:t>
      </w:r>
      <w:r w:rsidR="00BE0D19">
        <w:t>a</w:t>
      </w:r>
      <w:r w:rsidR="001D1BB6">
        <w:t xml:space="preserve"> </w:t>
      </w:r>
      <w:r w:rsidR="00BE0D19">
        <w:t>tunable l</w:t>
      </w:r>
      <w:r w:rsidR="00CF4FB7">
        <w:t xml:space="preserve">ight </w:t>
      </w:r>
      <w:r w:rsidR="001D1BB6">
        <w:t xml:space="preserve">source </w:t>
      </w:r>
      <w:r w:rsidR="00CF4FB7">
        <w:t>(</w:t>
      </w:r>
      <w:r w:rsidR="001D1BB6">
        <w:t xml:space="preserve">OL490, </w:t>
      </w:r>
      <w:r w:rsidR="00CF4FB7">
        <w:t xml:space="preserve">Gooch and </w:t>
      </w:r>
      <w:proofErr w:type="spellStart"/>
      <w:r w:rsidR="00CF4FB7">
        <w:t>Housego</w:t>
      </w:r>
      <w:proofErr w:type="spellEnd"/>
      <w:r w:rsidR="00CF4FB7">
        <w:t xml:space="preserve">, TX, USA) </w:t>
      </w:r>
      <w:r w:rsidR="00111DDB">
        <w:t>emitting light through</w:t>
      </w:r>
      <w:r w:rsidR="00CF4FB7">
        <w:t xml:space="preserve"> a liquid light guide followed by a</w:t>
      </w:r>
      <w:r w:rsidR="001D1BB6">
        <w:t>n</w:t>
      </w:r>
      <w:r w:rsidR="00CF4FB7">
        <w:t xml:space="preserve"> </w:t>
      </w:r>
      <m:oMath>
        <m:r>
          <w:rPr>
            <w:rFonts w:ascii="Cambria Math" w:hAnsi="Cambria Math"/>
          </w:rPr>
          <m:t xml:space="preserve">f= 40 </m:t>
        </m:r>
        <m:r>
          <m:rPr>
            <m:sty m:val="p"/>
          </m:rPr>
          <w:rPr>
            <w:rFonts w:ascii="Cambria Math" w:hAnsi="Cambria Math"/>
          </w:rPr>
          <m:t>mm</m:t>
        </m:r>
      </m:oMath>
      <w:r w:rsidR="00BE0D19">
        <w:t xml:space="preserve"> </w:t>
      </w:r>
      <w:r w:rsidR="00CF4FB7">
        <w:t>collector lens (</w:t>
      </w:r>
      <w:r w:rsidR="001D1BB6">
        <w:t xml:space="preserve">MCWHL5-C4, </w:t>
      </w:r>
      <w:r w:rsidR="00CF4FB7">
        <w:t>Thorlabs</w:t>
      </w:r>
      <w:r w:rsidR="00BE0D19">
        <w:t>, Newton, NJ, USA). The</w:t>
      </w:r>
      <w:r w:rsidR="00872784">
        <w:t xml:space="preserve"> tunable</w:t>
      </w:r>
      <w:r w:rsidR="00BE0D19">
        <w:t xml:space="preserve"> light </w:t>
      </w:r>
      <w:r w:rsidR="00872784">
        <w:t>source u</w:t>
      </w:r>
      <w:r w:rsidR="00BE0D19">
        <w:t>se</w:t>
      </w:r>
      <w:r w:rsidR="005D3CD9">
        <w:t>d</w:t>
      </w:r>
      <w:r w:rsidR="00BE0D19">
        <w:t xml:space="preserve"> a xenon lamp </w:t>
      </w:r>
      <w:r w:rsidR="00872784">
        <w:t>to p</w:t>
      </w:r>
      <w:r w:rsidR="00BE0D19">
        <w:t xml:space="preserve">rovide illumination from </w:t>
      </w:r>
      <m:oMath>
        <m:r>
          <w:rPr>
            <w:rFonts w:ascii="Cambria Math" w:hAnsi="Cambria Math"/>
          </w:rPr>
          <m:t xml:space="preserve">λ= 380 </m:t>
        </m:r>
        <m:r>
          <m:rPr>
            <m:sty m:val="p"/>
          </m:rPr>
          <w:rPr>
            <w:rFonts w:ascii="Cambria Math" w:hAnsi="Cambria Math"/>
          </w:rPr>
          <m:t>nm</m:t>
        </m:r>
      </m:oMath>
      <w:r w:rsidR="00BE0D19">
        <w:t xml:space="preserve"> to </w:t>
      </w:r>
      <m:oMath>
        <m:r>
          <w:rPr>
            <w:rFonts w:ascii="Cambria Math" w:hAnsi="Cambria Math"/>
          </w:rPr>
          <m:t xml:space="preserve">780 </m:t>
        </m:r>
        <m:r>
          <m:rPr>
            <m:sty m:val="p"/>
          </m:rPr>
          <w:rPr>
            <w:rFonts w:ascii="Cambria Math" w:hAnsi="Cambria Math"/>
          </w:rPr>
          <m:t>nm</m:t>
        </m:r>
      </m:oMath>
      <w:r w:rsidR="00BE0D19">
        <w:t xml:space="preserve"> with </w:t>
      </w:r>
      <w:r w:rsidR="00872784">
        <w:t xml:space="preserve">adjustable </w:t>
      </w:r>
      <w:r w:rsidR="00BE0D19">
        <w:t xml:space="preserve">band width. In this </w:t>
      </w:r>
      <w:r w:rsidR="00111DDB">
        <w:t>study</w:t>
      </w:r>
      <w:r w:rsidR="00872784">
        <w:t>,</w:t>
      </w:r>
      <w:r w:rsidR="00D92E9F">
        <w:t xml:space="preserve"> </w:t>
      </w:r>
      <m:oMath>
        <m:r>
          <w:rPr>
            <w:rFonts w:ascii="Cambria Math" w:hAnsi="Cambria Math"/>
          </w:rPr>
          <m:t>λ</m:t>
        </m:r>
      </m:oMath>
      <w:r w:rsidR="00D92E9F">
        <w:t xml:space="preserve"> </w:t>
      </w:r>
      <w:r w:rsidR="005D3CD9">
        <w:t>wa</w:t>
      </w:r>
      <w:r w:rsidR="00D92E9F">
        <w:t xml:space="preserve">s spanned in steps of </w:t>
      </w:r>
      <m:oMath>
        <m:r>
          <w:rPr>
            <w:rFonts w:ascii="Cambria Math" w:hAnsi="Cambria Math"/>
          </w:rPr>
          <m:t xml:space="preserve">10 </m:t>
        </m:r>
        <m:r>
          <m:rPr>
            <m:sty m:val="p"/>
          </m:rPr>
          <w:rPr>
            <w:rFonts w:ascii="Cambria Math" w:hAnsi="Cambria Math"/>
          </w:rPr>
          <m:t>nm</m:t>
        </m:r>
      </m:oMath>
      <w:r w:rsidR="00D92E9F">
        <w:t xml:space="preserve"> </w:t>
      </w:r>
      <w:r w:rsidR="00872784">
        <w:t xml:space="preserve">with </w:t>
      </w:r>
      <m:oMath>
        <m:r>
          <m:rPr>
            <m:sty m:val="p"/>
          </m:rPr>
          <w:rPr>
            <w:rFonts w:ascii="Cambria Math" w:hAnsi="Cambria Math"/>
          </w:rPr>
          <m:t>BW = 10 nm</m:t>
        </m:r>
      </m:oMath>
      <w:r w:rsidR="00872784">
        <w:t xml:space="preserve"> as the 41 spectra shown in </w:t>
      </w:r>
      <w:r w:rsidR="00BE0D19">
        <w:t>Fig</w:t>
      </w:r>
      <w:r w:rsidR="00D92E9F">
        <w:t>ure</w:t>
      </w:r>
      <w:r w:rsidR="00BE0D19">
        <w:t xml:space="preserve"> </w:t>
      </w:r>
      <w:r w:rsidR="00BE0D19">
        <w:fldChar w:fldCharType="begin"/>
      </w:r>
      <w:r w:rsidR="00BE0D19">
        <w:instrText xml:space="preserve"> REF FigSetupSpectra \h </w:instrText>
      </w:r>
      <w:r w:rsidR="00BE0D19">
        <w:fldChar w:fldCharType="separate"/>
      </w:r>
      <w:r w:rsidR="00E50B14">
        <w:rPr>
          <w:noProof/>
        </w:rPr>
        <w:t>1</w:t>
      </w:r>
      <w:r w:rsidR="00BE0D19">
        <w:fldChar w:fldCharType="end"/>
      </w:r>
      <w:r w:rsidR="00BE0D19">
        <w:t>(b)</w:t>
      </w:r>
      <w:r w:rsidR="00D92E9F">
        <w:t xml:space="preserve">. The collector lens </w:t>
      </w:r>
      <w:r w:rsidR="005D3CD9">
        <w:t>was</w:t>
      </w:r>
      <w:r w:rsidR="00D92E9F">
        <w:t xml:space="preserve"> followed by a condenser (</w:t>
      </w:r>
      <w:r w:rsidR="005D3CD9">
        <w:t>A</w:t>
      </w:r>
      <w:r w:rsidR="00872784">
        <w:t>chromatic-</w:t>
      </w:r>
      <w:r w:rsidR="005D3CD9">
        <w:t>a</w:t>
      </w:r>
      <w:r w:rsidR="00872784">
        <w:t xml:space="preserve">planatic </w:t>
      </w:r>
      <m:oMath>
        <m:r>
          <m:rPr>
            <m:sty m:val="p"/>
          </m:rPr>
          <w:rPr>
            <w:rFonts w:ascii="Cambria Math" w:hAnsi="Cambria Math"/>
          </w:rPr>
          <m:t>NA=0.9</m:t>
        </m:r>
      </m:oMath>
      <w:r w:rsidR="005D3CD9">
        <w:t>, Carl Zeiss Microscopy,</w:t>
      </w:r>
      <w:r w:rsidR="005D3CD9" w:rsidRPr="00BE0D19">
        <w:t xml:space="preserve"> White Plains</w:t>
      </w:r>
      <w:r w:rsidR="005D3CD9">
        <w:t>, NY, USA</w:t>
      </w:r>
      <w:r w:rsidR="00D92E9F">
        <w:t>)</w:t>
      </w:r>
      <w:r w:rsidR="009A11F4">
        <w:t xml:space="preserve">. The sample </w:t>
      </w:r>
      <w:r w:rsidR="00872784">
        <w:t>was</w:t>
      </w:r>
      <w:r w:rsidR="009A11F4">
        <w:t xml:space="preserve"> set on a motorized stage system (</w:t>
      </w:r>
      <w:r w:rsidR="00872784">
        <w:t xml:space="preserve">MAC 6000, </w:t>
      </w:r>
      <w:proofErr w:type="spellStart"/>
      <w:r w:rsidR="009A11F4">
        <w:t>Ludl</w:t>
      </w:r>
      <w:proofErr w:type="spellEnd"/>
      <w:r w:rsidR="009A11F4">
        <w:t xml:space="preserve"> Electronic Products Ltd., Hawthorne, NY, USA) and imaged using a </w:t>
      </w:r>
      <w:r w:rsidR="003471F6" w:rsidRPr="00502FB8">
        <w:rPr>
          <w:rFonts w:cs="Times New Roman"/>
        </w:rPr>
        <w:t>2</w:t>
      </w:r>
      <w:r w:rsidR="000E0940" w:rsidRPr="00502FB8">
        <w:rPr>
          <w:rFonts w:cs="Times New Roman"/>
        </w:rPr>
        <w:t xml:space="preserve">0x </w:t>
      </w:r>
      <w:r w:rsidR="00872784">
        <w:rPr>
          <w:rFonts w:cs="Times New Roman"/>
        </w:rPr>
        <w:t>objective (P</w:t>
      </w:r>
      <w:r w:rsidR="006E61FA" w:rsidRPr="00502FB8">
        <w:rPr>
          <w:rFonts w:cs="Times New Roman"/>
        </w:rPr>
        <w:t>lan</w:t>
      </w:r>
      <w:r w:rsidR="00872784">
        <w:rPr>
          <w:rFonts w:cs="Times New Roman"/>
        </w:rPr>
        <w:t>-A</w:t>
      </w:r>
      <w:r w:rsidR="000E0940" w:rsidRPr="00502FB8">
        <w:rPr>
          <w:rFonts w:cs="Times New Roman"/>
        </w:rPr>
        <w:t>pochromat</w:t>
      </w:r>
      <w:r w:rsidR="005D3CD9">
        <w:rPr>
          <w:rFonts w:cs="Times New Roman"/>
        </w:rPr>
        <w:t xml:space="preserve"> 20x</w:t>
      </w:r>
      <w:r w:rsidR="00872784" w:rsidRPr="007573BB">
        <w:rPr>
          <w:rFonts w:cs="Times New Roman"/>
        </w:rPr>
        <w:t xml:space="preserve"> </w:t>
      </w:r>
      <m:oMath>
        <m:r>
          <m:rPr>
            <m:sty m:val="p"/>
          </m:rPr>
          <w:rPr>
            <w:rFonts w:ascii="Cambria Math" w:hAnsi="Cambria Math" w:cs="Times New Roman"/>
          </w:rPr>
          <m:t>NA</m:t>
        </m:r>
        <m:r>
          <w:rPr>
            <w:rFonts w:ascii="Cambria Math" w:hAnsi="Cambria Math" w:cs="Times New Roman"/>
          </w:rPr>
          <m:t>=0.8</m:t>
        </m:r>
      </m:oMath>
      <w:r w:rsidR="00872784">
        <w:rPr>
          <w:rFonts w:cs="Times New Roman"/>
        </w:rPr>
        <w:t xml:space="preserve">, </w:t>
      </w:r>
      <w:r w:rsidR="005D3CD9">
        <w:t>Carl Zeiss Microscopy,</w:t>
      </w:r>
      <w:r w:rsidR="005D3CD9" w:rsidRPr="00BE0D19">
        <w:t xml:space="preserve"> White Plains</w:t>
      </w:r>
      <w:r w:rsidR="005D3CD9">
        <w:t>, NY, USA</w:t>
      </w:r>
      <w:r>
        <w:rPr>
          <w:rFonts w:cs="Times New Roman"/>
        </w:rPr>
        <w:t>)</w:t>
      </w:r>
      <w:r>
        <w:t xml:space="preserve">. </w:t>
      </w:r>
      <w:r w:rsidR="006E75BD">
        <w:t xml:space="preserve">The sample image </w:t>
      </w:r>
      <w:r w:rsidR="00872784">
        <w:t>was</w:t>
      </w:r>
      <w:r w:rsidR="006E75BD">
        <w:t xml:space="preserve"> acquired by a </w:t>
      </w:r>
      <w:r w:rsidR="005D3CD9">
        <w:t>camera (</w:t>
      </w:r>
      <w:r w:rsidR="007E2F0E">
        <w:t>Grasshopper3 9.1 MP Mono USB3 Vision</w:t>
      </w:r>
      <w:r w:rsidR="005D3CD9">
        <w:t xml:space="preserve">, </w:t>
      </w:r>
      <w:r w:rsidR="007E2F0E">
        <w:t>Point Grey Research Inc., BC, Canada)</w:t>
      </w:r>
      <w:r w:rsidR="005D3CD9">
        <w:t xml:space="preserve"> with a monochrome s</w:t>
      </w:r>
      <w:r w:rsidR="00D3283C">
        <w:t>ensor (ICX814, Sony Electronics, Newton, NJ, USA).</w:t>
      </w:r>
      <w:r w:rsidR="005D3CD9">
        <w:t xml:space="preserve"> </w:t>
      </w:r>
      <w:r w:rsidR="00D30FE0">
        <w:t>The image</w:t>
      </w:r>
      <w:r w:rsidR="005D3CD9">
        <w:t xml:space="preserve"> format used in this study was </w:t>
      </w:r>
      <w:r w:rsidR="00D30FE0">
        <w:t>a</w:t>
      </w:r>
      <w:r w:rsidR="00407429">
        <w:t>n area of</w:t>
      </w:r>
      <w:r w:rsidR="00D30FE0">
        <w:t xml:space="preserve"> </w:t>
      </w:r>
      <m:oMath>
        <m:r>
          <w:rPr>
            <w:rFonts w:ascii="Cambria Math" w:hAnsi="Cambria Math"/>
          </w:rPr>
          <m:t>676</m:t>
        </m:r>
        <m:r>
          <m:rPr>
            <m:sty m:val="p"/>
          </m:rPr>
          <w:rPr>
            <w:rFonts w:ascii="Cambria Math" w:hAnsi="Cambria Math"/>
          </w:rPr>
          <m:t>×</m:t>
        </m:r>
        <m:r>
          <w:rPr>
            <w:rFonts w:ascii="Cambria Math" w:hAnsi="Cambria Math"/>
          </w:rPr>
          <m:t>844</m:t>
        </m:r>
      </m:oMath>
      <w:r w:rsidR="00407429">
        <w:t xml:space="preserve"> </w:t>
      </w:r>
      <w:r w:rsidR="00D30FE0">
        <w:t>pixel</w:t>
      </w:r>
      <w:r w:rsidR="00407429">
        <w:t>s in the center of the sensor</w:t>
      </w:r>
      <w:r w:rsidR="00D30FE0">
        <w:t>.</w:t>
      </w:r>
      <w:r w:rsidR="007E6086">
        <w:t xml:space="preserve"> </w:t>
      </w:r>
      <w:r w:rsidR="00C147C1">
        <w:t xml:space="preserve">The camera shutter time and light source intensity were optimized to prevent detector saturation while </w:t>
      </w:r>
      <w:r w:rsidR="00460DFC">
        <w:t xml:space="preserve">maximizing the detected signal for each measurement wavelength. </w:t>
      </w:r>
      <w:r w:rsidR="007E6086">
        <w:t>Both the focus</w:t>
      </w:r>
      <w:r w:rsidR="00407429">
        <w:t>ing</w:t>
      </w:r>
      <w:r w:rsidR="007E6086">
        <w:t xml:space="preserve"> and Kohler illumination were achieved in white light, </w:t>
      </w:r>
      <m:oMath>
        <m:r>
          <w:rPr>
            <w:rFonts w:ascii="Cambria Math" w:hAnsi="Cambria Math"/>
          </w:rPr>
          <m:t xml:space="preserve">λ=550 </m:t>
        </m:r>
        <m:r>
          <m:rPr>
            <m:sty m:val="p"/>
          </m:rPr>
          <w:rPr>
            <w:rFonts w:ascii="Cambria Math" w:hAnsi="Cambria Math"/>
          </w:rPr>
          <m:t>nm,BW</m:t>
        </m:r>
        <m:r>
          <w:rPr>
            <w:rFonts w:ascii="Cambria Math" w:hAnsi="Cambria Math"/>
          </w:rPr>
          <m:t xml:space="preserve">=500 </m:t>
        </m:r>
        <m:r>
          <m:rPr>
            <m:sty m:val="p"/>
          </m:rPr>
          <w:rPr>
            <w:rFonts w:ascii="Cambria Math" w:hAnsi="Cambria Math"/>
          </w:rPr>
          <m:t>nm</m:t>
        </m:r>
      </m:oMath>
      <w:r w:rsidR="007E6086">
        <w:t>.</w:t>
      </w:r>
      <w:r w:rsidR="001D1BB6">
        <w:t xml:space="preserve"> </w:t>
      </w:r>
      <w:r w:rsidR="00CB5DD3">
        <w:t>The tunable light source, motorized stage, and camera were all controlled by programs written in Matlab (</w:t>
      </w:r>
      <w:proofErr w:type="spellStart"/>
      <w:r w:rsidR="00CB5DD3">
        <w:t>Mathworks</w:t>
      </w:r>
      <w:proofErr w:type="spellEnd"/>
      <w:r w:rsidR="00CB5DD3">
        <w:t>, MA, USA) running in the Microsoft Windows 7 Professional 64-bit environment.</w:t>
      </w:r>
      <w:r w:rsidR="00111DDB">
        <w:t xml:space="preserve"> </w:t>
      </w:r>
    </w:p>
    <w:p w14:paraId="7A4DB783" w14:textId="346503A3" w:rsidR="00CB5DD3" w:rsidRDefault="00CB5DD3" w:rsidP="00CB5DD3">
      <w:pPr>
        <w:pStyle w:val="10BodySubsequentParagraph"/>
      </w:pPr>
    </w:p>
    <w:tbl>
      <w:tblPr>
        <w:tblStyle w:val="TableGrid"/>
        <w:tblW w:w="8772" w:type="dxa"/>
        <w:tblInd w:w="-545" w:type="dxa"/>
        <w:tblLook w:val="04A0" w:firstRow="1" w:lastRow="0" w:firstColumn="1" w:lastColumn="0" w:noHBand="0" w:noVBand="1"/>
      </w:tblPr>
      <w:tblGrid>
        <w:gridCol w:w="4326"/>
        <w:gridCol w:w="4446"/>
      </w:tblGrid>
      <w:tr w:rsidR="00680100" w14:paraId="013C1AB0" w14:textId="77777777" w:rsidTr="008A673A">
        <w:tc>
          <w:tcPr>
            <w:tcW w:w="4326" w:type="dxa"/>
          </w:tcPr>
          <w:p w14:paraId="27DCDEFD" w14:textId="2FA129C9" w:rsidR="00680100" w:rsidRDefault="006F1B8B" w:rsidP="00FE1C6B">
            <w:pPr>
              <w:pStyle w:val="09BodyFirstParagraph"/>
              <w:jc w:val="center"/>
            </w:pPr>
            <w:r>
              <w:rPr>
                <w:noProof/>
                <w:lang w:eastAsia="zh-TW"/>
              </w:rPr>
              <mc:AlternateContent>
                <mc:Choice Requires="wps">
                  <w:drawing>
                    <wp:anchor distT="0" distB="0" distL="114300" distR="114300" simplePos="0" relativeHeight="251711488" behindDoc="0" locked="0" layoutInCell="1" allowOverlap="1" wp14:anchorId="54CCC129" wp14:editId="071F5378">
                      <wp:simplePos x="0" y="0"/>
                      <wp:positionH relativeFrom="column">
                        <wp:posOffset>0</wp:posOffset>
                      </wp:positionH>
                      <wp:positionV relativeFrom="paragraph">
                        <wp:posOffset>155575</wp:posOffset>
                      </wp:positionV>
                      <wp:extent cx="365760" cy="256032"/>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365760" cy="256032"/>
                              </a:xfrm>
                              <a:prstGeom prst="rect">
                                <a:avLst/>
                              </a:prstGeom>
                              <a:noFill/>
                              <a:ln w="6350">
                                <a:noFill/>
                              </a:ln>
                            </wps:spPr>
                            <wps:txbx>
                              <w:txbxContent>
                                <w:p w14:paraId="48A9733D" w14:textId="46B230FF" w:rsidR="0032322A" w:rsidRPr="006F1B8B" w:rsidRDefault="0032322A">
                                  <w:pPr>
                                    <w:rPr>
                                      <w:color w:val="FFFFFF" w:themeColor="background1"/>
                                      <w:sz w:val="16"/>
                                      <w:szCs w:val="16"/>
                                    </w:rPr>
                                  </w:pPr>
                                  <w:r w:rsidRPr="006F1B8B">
                                    <w:rPr>
                                      <w:color w:val="FFFFFF" w:themeColor="background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C129" id="_x0000_t202" coordsize="21600,21600" o:spt="202" path="m,l,21600r21600,l21600,xe">
                      <v:stroke joinstyle="miter"/>
                      <v:path gradientshapeok="t" o:connecttype="rect"/>
                    </v:shapetype>
                    <v:shape id="Text Box 285" o:spid="_x0000_s1026" type="#_x0000_t202" style="position:absolute;left:0;text-align:left;margin-left:0;margin-top:12.25pt;width:28.8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" filled="f" stroked="f" strokeweight=".5pt">
                      <v:textbox>
                        <w:txbxContent>
                          <w:p w14:paraId="48A9733D" w14:textId="46B230FF" w:rsidR="0032322A" w:rsidRPr="006F1B8B" w:rsidRDefault="0032322A">
                            <w:pPr>
                              <w:rPr>
                                <w:color w:val="FFFFFF" w:themeColor="background1"/>
                                <w:sz w:val="16"/>
                                <w:szCs w:val="16"/>
                              </w:rPr>
                            </w:pPr>
                            <w:r w:rsidRPr="006F1B8B">
                              <w:rPr>
                                <w:color w:val="FFFFFF" w:themeColor="background1"/>
                                <w:sz w:val="16"/>
                                <w:szCs w:val="16"/>
                              </w:rPr>
                              <w:t>(a)</w:t>
                            </w:r>
                          </w:p>
                        </w:txbxContent>
                      </v:textbox>
                    </v:shape>
                  </w:pict>
                </mc:Fallback>
              </mc:AlternateContent>
            </w:r>
            <w:r w:rsidR="00680100">
              <w:rPr>
                <w:noProof/>
                <w:lang w:eastAsia="zh-TW"/>
              </w:rPr>
              <mc:AlternateContent>
                <mc:Choice Requires="wps">
                  <w:drawing>
                    <wp:anchor distT="45720" distB="45720" distL="114300" distR="114300" simplePos="0" relativeHeight="251702272" behindDoc="0" locked="0" layoutInCell="1" allowOverlap="1" wp14:anchorId="033AFCE8" wp14:editId="27B6BCFC">
                      <wp:simplePos x="0" y="0"/>
                      <wp:positionH relativeFrom="leftMargin">
                        <wp:posOffset>2050817</wp:posOffset>
                      </wp:positionH>
                      <wp:positionV relativeFrom="paragraph">
                        <wp:posOffset>1545742</wp:posOffset>
                      </wp:positionV>
                      <wp:extent cx="361950" cy="257175"/>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D1036E4" w14:textId="77777777" w:rsidR="0032322A" w:rsidRPr="003C1B13" w:rsidRDefault="0032322A" w:rsidP="00680100">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AFCE8" id="Text Box 2" o:spid="_x0000_s1027" type="#_x0000_t202" style="position:absolute;left:0;text-align:left;margin-left:161.5pt;margin-top:121.7pt;width:28.5pt;height:20.25pt;z-index:251702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akLgIAAEA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gCompC4CAABABAAADgAAAAAAAAAAAAAAAAAuAgAA&#10;ZHJzL2Uyb0RvYy54bWxQSwECLQAUAAYACAAAACEAkZOmmt8AAAALAQAADwAAAAAAAAAAAAAAAACI&#10;BAAAZHJzL2Rvd25yZXYueG1sUEsFBgAAAAAEAAQA8wAAAJQFAAAAAA==&#10;" stroked="f">
                      <v:fill opacity="0"/>
                      <v:textbox>
                        <w:txbxContent>
                          <w:p w14:paraId="5D1036E4" w14:textId="77777777" w:rsidR="0032322A" w:rsidRPr="003C1B13" w:rsidRDefault="0032322A" w:rsidP="00680100">
                            <w:pPr>
                              <w:rPr>
                                <w:sz w:val="16"/>
                                <w:szCs w:val="16"/>
                              </w:rPr>
                            </w:pPr>
                            <w:r w:rsidRPr="003C1B13">
                              <w:rPr>
                                <w:sz w:val="16"/>
                                <w:szCs w:val="16"/>
                              </w:rPr>
                              <w:t>(a)</w:t>
                            </w:r>
                          </w:p>
                        </w:txbxContent>
                      </v:textbox>
                      <w10:wrap anchorx="margin"/>
                    </v:shape>
                  </w:pict>
                </mc:Fallback>
              </mc:AlternateContent>
            </w:r>
            <w:commentRangeStart w:id="140"/>
            <w:r w:rsidR="00680100">
              <w:rPr>
                <w:noProof/>
                <w:lang w:eastAsia="zh-TW"/>
              </w:rPr>
              <w:drawing>
                <wp:inline distT="0" distB="0" distL="0" distR="0" wp14:anchorId="22CF5FBC" wp14:editId="365F5E13">
                  <wp:extent cx="2606040" cy="1954530"/>
                  <wp:effectExtent l="0" t="0" r="381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6040" cy="1954530"/>
                          </a:xfrm>
                          <a:prstGeom prst="rect">
                            <a:avLst/>
                          </a:prstGeom>
                          <a:ln>
                            <a:noFill/>
                          </a:ln>
                          <a:extLst>
                            <a:ext uri="{53640926-AAD7-44D8-BBD7-CCE9431645EC}">
                              <a14:shadowObscured xmlns:a14="http://schemas.microsoft.com/office/drawing/2010/main"/>
                            </a:ext>
                          </a:extLst>
                        </pic:spPr>
                      </pic:pic>
                    </a:graphicData>
                  </a:graphic>
                </wp:inline>
              </w:drawing>
            </w:r>
            <w:commentRangeEnd w:id="140"/>
            <w:r w:rsidR="00D72EE1">
              <w:rPr>
                <w:rStyle w:val="CommentReference"/>
                <w:rFonts w:asciiTheme="minorHAnsi" w:hAnsiTheme="minorHAnsi"/>
                <w:color w:val="auto"/>
              </w:rPr>
              <w:commentReference w:id="140"/>
            </w:r>
          </w:p>
        </w:tc>
        <w:tc>
          <w:tcPr>
            <w:tcW w:w="4446" w:type="dxa"/>
          </w:tcPr>
          <w:p w14:paraId="5F635837" w14:textId="06525303" w:rsidR="00680100" w:rsidRDefault="00680100" w:rsidP="00FE1C6B">
            <w:pPr>
              <w:pStyle w:val="09BodyFirstParagraph"/>
              <w:keepNext/>
              <w:jc w:val="center"/>
            </w:pPr>
            <w:r>
              <w:rPr>
                <w:noProof/>
                <w:lang w:eastAsia="zh-TW"/>
              </w:rPr>
              <mc:AlternateContent>
                <mc:Choice Requires="wps">
                  <w:drawing>
                    <wp:anchor distT="45720" distB="45720" distL="114300" distR="114300" simplePos="0" relativeHeight="251703296" behindDoc="0" locked="0" layoutInCell="1" allowOverlap="1" wp14:anchorId="5DC065B2" wp14:editId="249764E3">
                      <wp:simplePos x="0" y="0"/>
                      <wp:positionH relativeFrom="leftMargin">
                        <wp:posOffset>2111598</wp:posOffset>
                      </wp:positionH>
                      <wp:positionV relativeFrom="paragraph">
                        <wp:posOffset>156821</wp:posOffset>
                      </wp:positionV>
                      <wp:extent cx="365760" cy="256032"/>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6032"/>
                              </a:xfrm>
                              <a:prstGeom prst="rect">
                                <a:avLst/>
                              </a:prstGeom>
                              <a:solidFill>
                                <a:srgbClr val="FFFFFF">
                                  <a:alpha val="0"/>
                                </a:srgbClr>
                              </a:solidFill>
                              <a:ln w="9525">
                                <a:noFill/>
                                <a:miter lim="800000"/>
                                <a:headEnd/>
                                <a:tailEnd/>
                              </a:ln>
                            </wps:spPr>
                            <wps:txbx>
                              <w:txbxContent>
                                <w:p w14:paraId="4CDAE438" w14:textId="77777777" w:rsidR="0032322A" w:rsidRPr="003C1B13" w:rsidRDefault="0032322A" w:rsidP="00680100">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65B2" id="_x0000_s1028" type="#_x0000_t202" style="position:absolute;left:0;text-align:left;margin-left:166.25pt;margin-top:12.35pt;width:28.8pt;height:20.1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" stroked="f">
                      <v:fill opacity="0"/>
                      <v:textbox>
                        <w:txbxContent>
                          <w:p w14:paraId="4CDAE438" w14:textId="77777777" w:rsidR="0032322A" w:rsidRPr="003C1B13" w:rsidRDefault="0032322A" w:rsidP="00680100">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C31C145" wp14:editId="7D50DC8F">
                  <wp:extent cx="2679821" cy="2009866"/>
                  <wp:effectExtent l="0" t="0" r="635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679821" cy="2009866"/>
                          </a:xfrm>
                          <a:prstGeom prst="rect">
                            <a:avLst/>
                          </a:prstGeom>
                        </pic:spPr>
                      </pic:pic>
                    </a:graphicData>
                  </a:graphic>
                </wp:inline>
              </w:drawing>
            </w:r>
          </w:p>
        </w:tc>
      </w:tr>
    </w:tbl>
    <w:p w14:paraId="79D88A35" w14:textId="0FF0BFEB" w:rsidR="00680100" w:rsidRDefault="00F4547C" w:rsidP="00680100">
      <w:pPr>
        <w:pStyle w:val="12FigureCaptionLong"/>
      </w:pPr>
      <w:r>
        <w:rPr>
          <w:noProof/>
        </w:rPr>
        <mc:AlternateContent>
          <mc:Choice Requires="wpg">
            <w:drawing>
              <wp:anchor distT="0" distB="0" distL="114300" distR="114300" simplePos="0" relativeHeight="251710464" behindDoc="0" locked="0" layoutInCell="1" allowOverlap="1" wp14:anchorId="5B32CAF3" wp14:editId="65ECCA4A">
                <wp:simplePos x="0" y="0"/>
                <wp:positionH relativeFrom="column">
                  <wp:posOffset>-344376</wp:posOffset>
                </wp:positionH>
                <wp:positionV relativeFrom="paragraph">
                  <wp:posOffset>-1788754</wp:posOffset>
                </wp:positionV>
                <wp:extent cx="2766950" cy="1039043"/>
                <wp:effectExtent l="0" t="0" r="0" b="66040"/>
                <wp:wrapNone/>
                <wp:docPr id="284" name="Group 284"/>
                <wp:cNvGraphicFramePr/>
                <a:graphic xmlns:a="http://schemas.openxmlformats.org/drawingml/2006/main">
                  <a:graphicData uri="http://schemas.microsoft.com/office/word/2010/wordprocessingGroup">
                    <wpg:wgp>
                      <wpg:cNvGrpSpPr/>
                      <wpg:grpSpPr>
                        <a:xfrm>
                          <a:off x="0" y="0"/>
                          <a:ext cx="2766950" cy="1039043"/>
                          <a:chOff x="0" y="172191"/>
                          <a:chExt cx="2766950" cy="1039043"/>
                        </a:xfrm>
                      </wpg:grpSpPr>
                      <wps:wsp>
                        <wps:cNvPr id="275" name="Straight Arrow Connector 275"/>
                        <wps:cNvCnPr>
                          <a:stCxn id="279" idx="1"/>
                        </wps:cNvCnPr>
                        <wps:spPr>
                          <a:xfrm flipH="1" flipV="1">
                            <a:off x="1454593" y="272538"/>
                            <a:ext cx="635271" cy="9853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H="1">
                            <a:off x="2042556" y="938151"/>
                            <a:ext cx="184067" cy="22563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433449" y="872836"/>
                            <a:ext cx="302458" cy="33839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2090057" y="172191"/>
                            <a:ext cx="676893" cy="397823"/>
                          </a:xfrm>
                          <a:prstGeom prst="rect">
                            <a:avLst/>
                          </a:prstGeom>
                          <a:noFill/>
                          <a:ln w="6350">
                            <a:noFill/>
                          </a:ln>
                        </wps:spPr>
                        <wps:txbx>
                          <w:txbxContent>
                            <w:p w14:paraId="4A284098" w14:textId="75918A2C" w:rsidR="0032322A" w:rsidRPr="00600386" w:rsidRDefault="0032322A" w:rsidP="00600386">
                              <w:pPr>
                                <w:rPr>
                                  <w:color w:val="FFFFFF" w:themeColor="background1"/>
                                  <w:sz w:val="16"/>
                                  <w:szCs w:val="16"/>
                                </w:rPr>
                              </w:pPr>
                              <w:r w:rsidRPr="00600386">
                                <w:rPr>
                                  <w:color w:val="FFFFFF" w:themeColor="background1"/>
                                  <w:sz w:val="16"/>
                                  <w:szCs w:val="16"/>
                                </w:rPr>
                                <w:t>OL490 light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1757548" y="581891"/>
                            <a:ext cx="991589" cy="344385"/>
                          </a:xfrm>
                          <a:prstGeom prst="rect">
                            <a:avLst/>
                          </a:prstGeom>
                          <a:noFill/>
                          <a:ln w="6350">
                            <a:noFill/>
                          </a:ln>
                        </wps:spPr>
                        <wps:txbx>
                          <w:txbxContent>
                            <w:p w14:paraId="71A03EA4" w14:textId="744AC0ED" w:rsidR="0032322A" w:rsidRPr="00600386" w:rsidRDefault="0032322A">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593766"/>
                            <a:ext cx="825335" cy="356260"/>
                          </a:xfrm>
                          <a:prstGeom prst="rect">
                            <a:avLst/>
                          </a:prstGeom>
                          <a:noFill/>
                          <a:ln w="6350">
                            <a:noFill/>
                          </a:ln>
                        </wps:spPr>
                        <wps:txbx>
                          <w:txbxContent>
                            <w:p w14:paraId="1769AE1F" w14:textId="1B9DC3E8" w:rsidR="0032322A" w:rsidRPr="00600386" w:rsidRDefault="0032322A">
                              <w:pPr>
                                <w:rPr>
                                  <w:color w:val="FFFFFF" w:themeColor="background1"/>
                                  <w:sz w:val="16"/>
                                  <w:szCs w:val="16"/>
                                </w:rPr>
                              </w:pPr>
                              <w:r w:rsidRPr="00600386">
                                <w:rPr>
                                  <w:color w:val="FFFFFF" w:themeColor="background1"/>
                                  <w:sz w:val="16"/>
                                  <w:szCs w:val="16"/>
                                </w:rPr>
                                <w:t>XYZ motorized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2CAF3" id="Group 284" o:spid="_x0000_s1029" style="position:absolute;left:0;text-align:left;margin-left:-27.1pt;margin-top:-140.85pt;width:217.85pt;height:81.8pt;z-index:251710464;mso-width-relative:margin;mso-height-relative:margin" coordorigin=",1721" coordsize="27669,1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">
                <v:shapetype id="_x0000_t32" coordsize="21600,21600" o:spt="32" o:oned="t" path="m,l21600,21600e" filled="f">
                  <v:path arrowok="t" fillok="f" o:connecttype="none"/>
                  <o:lock v:ext="edit" shapetype="t"/>
                </v:shapetype>
                <v:shape id="Straight Arrow Connector 275" o:spid="_x0000_s1030" type="#_x0000_t32" style="position:absolute;left:14545;top:2725;width:6353;height:9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" strokecolor="white [3212]">
                  <v:stroke endarrow="block"/>
                </v:shape>
                <v:shape id="Straight Arrow Connector 277" o:spid="_x0000_s1031" type="#_x0000_t32" style="position:absolute;left:20425;top:9381;width:1841;height: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" strokecolor="white [3212]">
                  <v:stroke endarrow="block"/>
                </v:shape>
                <v:shape id="Straight Arrow Connector 278" o:spid="_x0000_s1032" type="#_x0000_t32" style="position:absolute;left:4334;top:8728;width:3025;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" strokecolor="white [3212]">
                  <v:stroke endarrow="block"/>
                </v:shape>
                <v:shape id="Text Box 279" o:spid="_x0000_s1033" type="#_x0000_t202" style="position:absolute;left:20900;top:1721;width:6769;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A284098" w14:textId="75918A2C" w:rsidR="0032322A" w:rsidRPr="00600386" w:rsidRDefault="0032322A" w:rsidP="00600386">
                        <w:pPr>
                          <w:rPr>
                            <w:color w:val="FFFFFF" w:themeColor="background1"/>
                            <w:sz w:val="16"/>
                            <w:szCs w:val="16"/>
                          </w:rPr>
                        </w:pPr>
                        <w:r w:rsidRPr="00600386">
                          <w:rPr>
                            <w:color w:val="FFFFFF" w:themeColor="background1"/>
                            <w:sz w:val="16"/>
                            <w:szCs w:val="16"/>
                          </w:rPr>
                          <w:t>OL490 light engine</w:t>
                        </w:r>
                      </w:p>
                    </w:txbxContent>
                  </v:textbox>
                </v:shape>
                <v:shape id="Text Box 282" o:spid="_x0000_s1034" type="#_x0000_t202" style="position:absolute;left:17575;top:5818;width:991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71A03EA4" w14:textId="744AC0ED" w:rsidR="0032322A" w:rsidRPr="00600386" w:rsidRDefault="0032322A">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v:textbox>
                </v:shape>
                <v:shape id="Text Box 283" o:spid="_x0000_s1035" type="#_x0000_t202" style="position:absolute;top:5937;width:8253;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769AE1F" w14:textId="1B9DC3E8" w:rsidR="0032322A" w:rsidRPr="00600386" w:rsidRDefault="0032322A">
                        <w:pPr>
                          <w:rPr>
                            <w:color w:val="FFFFFF" w:themeColor="background1"/>
                            <w:sz w:val="16"/>
                            <w:szCs w:val="16"/>
                          </w:rPr>
                        </w:pPr>
                        <w:r w:rsidRPr="00600386">
                          <w:rPr>
                            <w:color w:val="FFFFFF" w:themeColor="background1"/>
                            <w:sz w:val="16"/>
                            <w:szCs w:val="16"/>
                          </w:rPr>
                          <w:t>XYZ motorized stage</w:t>
                        </w:r>
                      </w:p>
                    </w:txbxContent>
                  </v:textbox>
                </v:shape>
              </v:group>
            </w:pict>
          </mc:Fallback>
        </mc:AlternateContent>
      </w:r>
      <w:r w:rsidR="00680100">
        <w:t xml:space="preserve">Fig. </w:t>
      </w:r>
      <w:bookmarkStart w:id="141" w:name="FigSetupSpectra"/>
      <w:r w:rsidR="00680100">
        <w:fldChar w:fldCharType="begin"/>
      </w:r>
      <w:r w:rsidR="00680100">
        <w:instrText xml:space="preserve"> SEQ Figure \* ARABIC </w:instrText>
      </w:r>
      <w:r w:rsidR="00680100">
        <w:fldChar w:fldCharType="separate"/>
      </w:r>
      <w:r w:rsidR="00E50B14">
        <w:rPr>
          <w:noProof/>
        </w:rPr>
        <w:t>1</w:t>
      </w:r>
      <w:r w:rsidR="00680100">
        <w:fldChar w:fldCharType="end"/>
      </w:r>
      <w:bookmarkEnd w:id="141"/>
      <w:r w:rsidR="00680100">
        <w:t xml:space="preserve">. (a) </w:t>
      </w:r>
      <w:r w:rsidR="008A673A">
        <w:t>Hyperspectral microscope</w:t>
      </w:r>
      <w:r w:rsidR="00225939">
        <w:t xml:space="preserve"> </w:t>
      </w:r>
      <w:r w:rsidR="00432F98">
        <w:t xml:space="preserve">equipped </w:t>
      </w:r>
      <w:r w:rsidR="00225939">
        <w:t xml:space="preserve">with </w:t>
      </w:r>
      <w:r w:rsidR="00432F98">
        <w:t>a PR730</w:t>
      </w:r>
      <w:r w:rsidR="00225939">
        <w:t xml:space="preserve"> spectroradiometer</w:t>
      </w:r>
      <w:r w:rsidR="00680100">
        <w:t xml:space="preserve">; (b) </w:t>
      </w:r>
      <w:r w:rsidR="008A673A">
        <w:t>OL490 light engine output of the 41 spectral bands (scaled to the same light intensity parameter) used to obtain the hyperspectral images.</w:t>
      </w:r>
    </w:p>
    <w:p w14:paraId="4F1A9B5B" w14:textId="77777777" w:rsidR="00F450CC" w:rsidRPr="00CB5DD3" w:rsidRDefault="00F450CC" w:rsidP="00CB5DD3">
      <w:pPr>
        <w:pStyle w:val="10BodySubsequentParagraph"/>
      </w:pPr>
    </w:p>
    <w:p w14:paraId="7A73C227" w14:textId="56DBD612" w:rsidR="001D1BB6" w:rsidRDefault="001D1BB6" w:rsidP="001D1BB6">
      <w:pPr>
        <w:pStyle w:val="08SectionHeader2"/>
        <w:numPr>
          <w:ilvl w:val="1"/>
          <w:numId w:val="5"/>
        </w:numPr>
      </w:pPr>
      <w:r>
        <w:t>Reference Instrument</w:t>
      </w:r>
    </w:p>
    <w:p w14:paraId="680E1DD0" w14:textId="6F3AB8B9" w:rsidR="001D1BB6" w:rsidRPr="00D30FE0" w:rsidRDefault="001D1BB6" w:rsidP="007573BB">
      <w:pPr>
        <w:pStyle w:val="09BodyFirstParagraph"/>
        <w:spacing w:after="120"/>
      </w:pPr>
      <w:r>
        <w:t>A spectroradiometer (</w:t>
      </w:r>
      <w:r w:rsidR="00407429">
        <w:t>PR</w:t>
      </w:r>
      <w:r w:rsidR="008E7897">
        <w:t>-</w:t>
      </w:r>
      <w:r w:rsidR="00407429">
        <w:t xml:space="preserve">730 and FP-730, </w:t>
      </w:r>
      <w:r>
        <w:t xml:space="preserve">Photo Research, Syracuse, NY, U.S.A.) was used as </w:t>
      </w:r>
      <w:r w:rsidR="00407429">
        <w:t>the</w:t>
      </w:r>
      <w:r>
        <w:t xml:space="preserve"> reference instrument</w:t>
      </w:r>
      <w:r w:rsidR="00407429">
        <w:t xml:space="preserve">. The distal end of the fiber probe was positioned in the eyepiece tube to </w:t>
      </w:r>
      <w:r>
        <w:t>measur</w:t>
      </w:r>
      <w:r w:rsidR="00407429">
        <w:t xml:space="preserve">e </w:t>
      </w:r>
      <w:r>
        <w:t xml:space="preserve">the same region of interest (ROI) </w:t>
      </w:r>
      <w:r w:rsidR="00407429">
        <w:t xml:space="preserve">as </w:t>
      </w:r>
      <w:r>
        <w:t xml:space="preserve">observed by the </w:t>
      </w:r>
      <w:r w:rsidR="00407429">
        <w:t xml:space="preserve">hyperspectral imaging </w:t>
      </w:r>
      <w:r>
        <w:t>microscope</w:t>
      </w:r>
      <w:r w:rsidR="00407429">
        <w:t xml:space="preserve"> system</w:t>
      </w:r>
      <w:r>
        <w:t>.</w:t>
      </w:r>
    </w:p>
    <w:p w14:paraId="30E36ACC" w14:textId="77777777" w:rsidR="00A90DC8" w:rsidRDefault="00A90DC8" w:rsidP="00A90DC8">
      <w:pPr>
        <w:pStyle w:val="08SectionHeader2"/>
        <w:numPr>
          <w:ilvl w:val="1"/>
          <w:numId w:val="5"/>
        </w:numPr>
      </w:pPr>
      <w:r>
        <w:t>Samples</w:t>
      </w:r>
    </w:p>
    <w:p w14:paraId="78770F94" w14:textId="31BCC600" w:rsidR="005A41E0" w:rsidRPr="005A41E0" w:rsidRDefault="007573BB" w:rsidP="005A41E0">
      <w:pPr>
        <w:pStyle w:val="09BodyFirstParagraph"/>
        <w:spacing w:after="120"/>
      </w:pPr>
      <w:r>
        <w:rPr>
          <w:noProof/>
        </w:rPr>
        <w:lastRenderedPageBreak/>
        <mc:AlternateContent>
          <mc:Choice Requires="wpg">
            <w:drawing>
              <wp:anchor distT="0" distB="0" distL="114300" distR="114300" simplePos="0" relativeHeight="251715584" behindDoc="0" locked="0" layoutInCell="1" allowOverlap="1" wp14:anchorId="0CCF011B" wp14:editId="21F66366">
                <wp:simplePos x="0" y="0"/>
                <wp:positionH relativeFrom="column">
                  <wp:posOffset>941070</wp:posOffset>
                </wp:positionH>
                <wp:positionV relativeFrom="paragraph">
                  <wp:posOffset>2188561</wp:posOffset>
                </wp:positionV>
                <wp:extent cx="2700606" cy="929674"/>
                <wp:effectExtent l="0" t="0" r="0" b="3810"/>
                <wp:wrapNone/>
                <wp:docPr id="1" name="Group 1"/>
                <wp:cNvGraphicFramePr/>
                <a:graphic xmlns:a="http://schemas.openxmlformats.org/drawingml/2006/main">
                  <a:graphicData uri="http://schemas.microsoft.com/office/word/2010/wordprocessingGroup">
                    <wpg:wgp>
                      <wpg:cNvGrpSpPr/>
                      <wpg:grpSpPr>
                        <a:xfrm>
                          <a:off x="0" y="0"/>
                          <a:ext cx="2700606" cy="929674"/>
                          <a:chOff x="0" y="0"/>
                          <a:chExt cx="2700606" cy="929674"/>
                        </a:xfrm>
                      </wpg:grpSpPr>
                      <wpg:grpSp>
                        <wpg:cNvPr id="2" name="Group 2"/>
                        <wpg:cNvGrpSpPr/>
                        <wpg:grpSpPr>
                          <a:xfrm>
                            <a:off x="0" y="5938"/>
                            <a:ext cx="420543" cy="923736"/>
                            <a:chOff x="-261485" y="-207818"/>
                            <a:chExt cx="420909" cy="925168"/>
                          </a:xfrm>
                        </wpg:grpSpPr>
                        <wps:wsp>
                          <wps:cNvPr id="3" name="Text Box 3"/>
                          <wps:cNvSpPr txBox="1"/>
                          <wps:spPr>
                            <a:xfrm>
                              <a:off x="-261485" y="481765"/>
                              <a:ext cx="381467" cy="235585"/>
                            </a:xfrm>
                            <a:prstGeom prst="rect">
                              <a:avLst/>
                            </a:prstGeom>
                            <a:noFill/>
                            <a:ln w="6350">
                              <a:noFill/>
                            </a:ln>
                          </wps:spPr>
                          <wps:txbx>
                            <w:txbxContent>
                              <w:p w14:paraId="40079878" w14:textId="77777777" w:rsidR="0032322A" w:rsidRPr="00045E87" w:rsidRDefault="0032322A" w:rsidP="005873C9">
                                <w:pPr>
                                  <w:jc w:val="both"/>
                                  <w:rPr>
                                    <w:sz w:val="16"/>
                                    <w:szCs w:val="16"/>
                                  </w:rPr>
                                </w:pPr>
                                <w:r w:rsidRPr="00045E87">
                                  <w:rPr>
                                    <w:sz w:val="16"/>
                                    <w:szCs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61312" y="118360"/>
                              <a:ext cx="420736" cy="235585"/>
                            </a:xfrm>
                            <a:prstGeom prst="rect">
                              <a:avLst/>
                            </a:prstGeom>
                            <a:noFill/>
                            <a:ln w="6350">
                              <a:noFill/>
                            </a:ln>
                          </wps:spPr>
                          <wps:txbx>
                            <w:txbxContent>
                              <w:p w14:paraId="51E96F53" w14:textId="77777777" w:rsidR="0032322A" w:rsidRPr="00045E87" w:rsidRDefault="0032322A" w:rsidP="005873C9">
                                <w:pPr>
                                  <w:jc w:val="both"/>
                                  <w:rPr>
                                    <w:sz w:val="16"/>
                                    <w:szCs w:val="16"/>
                                  </w:rPr>
                                </w:pPr>
                                <w:r w:rsidRPr="00045E87">
                                  <w:rPr>
                                    <w:sz w:val="16"/>
                                    <w:szCs w:val="16"/>
                                  </w:rP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61312" y="-207818"/>
                              <a:ext cx="352425" cy="235585"/>
                            </a:xfrm>
                            <a:prstGeom prst="rect">
                              <a:avLst/>
                            </a:prstGeom>
                            <a:noFill/>
                            <a:ln w="6350">
                              <a:noFill/>
                            </a:ln>
                          </wps:spPr>
                          <wps:txbx>
                            <w:txbxContent>
                              <w:p w14:paraId="2C00931F" w14:textId="77777777" w:rsidR="0032322A" w:rsidRPr="00045E87" w:rsidRDefault="0032322A" w:rsidP="005873C9">
                                <w:pPr>
                                  <w:jc w:val="both"/>
                                  <w:rPr>
                                    <w:sz w:val="16"/>
                                    <w:szCs w:val="16"/>
                                  </w:rPr>
                                </w:pPr>
                                <w:r w:rsidRPr="00045E87">
                                  <w:rPr>
                                    <w:sz w:val="16"/>
                                    <w:szCs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273133" y="5938"/>
                            <a:ext cx="420543" cy="923736"/>
                            <a:chOff x="-261485" y="-207818"/>
                            <a:chExt cx="420909" cy="925168"/>
                          </a:xfrm>
                        </wpg:grpSpPr>
                        <wps:wsp>
                          <wps:cNvPr id="9" name="Text Box 9"/>
                          <wps:cNvSpPr txBox="1"/>
                          <wps:spPr>
                            <a:xfrm>
                              <a:off x="-261485" y="481765"/>
                              <a:ext cx="381467" cy="235585"/>
                            </a:xfrm>
                            <a:prstGeom prst="rect">
                              <a:avLst/>
                            </a:prstGeom>
                            <a:noFill/>
                            <a:ln w="6350">
                              <a:noFill/>
                            </a:ln>
                          </wps:spPr>
                          <wps:txbx>
                            <w:txbxContent>
                              <w:p w14:paraId="2B243474" w14:textId="77777777" w:rsidR="0032322A" w:rsidRPr="00045E87" w:rsidRDefault="0032322A" w:rsidP="005873C9">
                                <w:pPr>
                                  <w:jc w:val="both"/>
                                  <w:rPr>
                                    <w:sz w:val="16"/>
                                    <w:szCs w:val="16"/>
                                  </w:rPr>
                                </w:pPr>
                                <w:r w:rsidRPr="00045E87">
                                  <w:rPr>
                                    <w:sz w:val="16"/>
                                    <w:szCs w:val="16"/>
                                  </w:rPr>
                                  <w:t>#4</w:t>
                                </w: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61312" y="118360"/>
                              <a:ext cx="420736" cy="235585"/>
                            </a:xfrm>
                            <a:prstGeom prst="rect">
                              <a:avLst/>
                            </a:prstGeom>
                            <a:noFill/>
                            <a:ln w="6350">
                              <a:noFill/>
                            </a:ln>
                          </wps:spPr>
                          <wps:txbx>
                            <w:txbxContent>
                              <w:p w14:paraId="53C15FE5" w14:textId="77777777" w:rsidR="0032322A" w:rsidRPr="00045E87" w:rsidRDefault="0032322A" w:rsidP="005873C9">
                                <w:pPr>
                                  <w:jc w:val="both"/>
                                  <w:rPr>
                                    <w:sz w:val="16"/>
                                    <w:szCs w:val="16"/>
                                  </w:rPr>
                                </w:pPr>
                                <w:r w:rsidRPr="00045E87">
                                  <w:rPr>
                                    <w:sz w:val="16"/>
                                    <w:szCs w:val="16"/>
                                  </w:rPr>
                                  <w:t>#3</w:t>
                                </w:r>
                                <w:r>
                                  <w:rPr>
                                    <w:sz w:val="16"/>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1312" y="-207818"/>
                              <a:ext cx="352425" cy="235585"/>
                            </a:xfrm>
                            <a:prstGeom prst="rect">
                              <a:avLst/>
                            </a:prstGeom>
                            <a:noFill/>
                            <a:ln w="6350">
                              <a:noFill/>
                            </a:ln>
                          </wps:spPr>
                          <wps:txbx>
                            <w:txbxContent>
                              <w:p w14:paraId="63DC6B51" w14:textId="77777777" w:rsidR="0032322A" w:rsidRPr="00045E87" w:rsidRDefault="0032322A" w:rsidP="005873C9">
                                <w:pPr>
                                  <w:jc w:val="both"/>
                                  <w:rPr>
                                    <w:sz w:val="16"/>
                                    <w:szCs w:val="16"/>
                                  </w:rPr>
                                </w:pPr>
                                <w:r w:rsidRPr="00045E87">
                                  <w:rPr>
                                    <w:sz w:val="16"/>
                                    <w:szCs w:val="16"/>
                                  </w:rPr>
                                  <w:t>#</w:t>
                                </w:r>
                                <w:r>
                                  <w:rPr>
                                    <w:sz w:val="16"/>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629392" y="5938"/>
                            <a:ext cx="420370" cy="923290"/>
                            <a:chOff x="-261485" y="-207818"/>
                            <a:chExt cx="420909" cy="925168"/>
                          </a:xfrm>
                        </wpg:grpSpPr>
                        <wps:wsp>
                          <wps:cNvPr id="15" name="Text Box 15"/>
                          <wps:cNvSpPr txBox="1"/>
                          <wps:spPr>
                            <a:xfrm>
                              <a:off x="-261485" y="481765"/>
                              <a:ext cx="381467" cy="235585"/>
                            </a:xfrm>
                            <a:prstGeom prst="rect">
                              <a:avLst/>
                            </a:prstGeom>
                            <a:noFill/>
                            <a:ln w="6350">
                              <a:noFill/>
                            </a:ln>
                          </wps:spPr>
                          <wps:txbx>
                            <w:txbxContent>
                              <w:p w14:paraId="2293D9AF" w14:textId="77777777" w:rsidR="0032322A" w:rsidRPr="00045E87" w:rsidRDefault="0032322A" w:rsidP="005873C9">
                                <w:pPr>
                                  <w:jc w:val="both"/>
                                  <w:rPr>
                                    <w:sz w:val="16"/>
                                    <w:szCs w:val="16"/>
                                  </w:rPr>
                                </w:pPr>
                                <w:r w:rsidRPr="00045E87">
                                  <w:rPr>
                                    <w:sz w:val="16"/>
                                    <w:szCs w:val="16"/>
                                  </w:rPr>
                                  <w:t>#4</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61312" y="118360"/>
                              <a:ext cx="420736" cy="235585"/>
                            </a:xfrm>
                            <a:prstGeom prst="rect">
                              <a:avLst/>
                            </a:prstGeom>
                            <a:noFill/>
                            <a:ln w="6350">
                              <a:noFill/>
                            </a:ln>
                          </wps:spPr>
                          <wps:txbx>
                            <w:txbxContent>
                              <w:p w14:paraId="7845C95E" w14:textId="77777777" w:rsidR="0032322A" w:rsidRPr="00045E87" w:rsidRDefault="0032322A" w:rsidP="005873C9">
                                <w:pPr>
                                  <w:jc w:val="both"/>
                                  <w:rPr>
                                    <w:sz w:val="16"/>
                                    <w:szCs w:val="16"/>
                                  </w:rPr>
                                </w:pPr>
                                <w:r w:rsidRPr="00045E87">
                                  <w:rPr>
                                    <w:sz w:val="16"/>
                                    <w:szCs w:val="16"/>
                                  </w:rPr>
                                  <w:t>#3</w:t>
                                </w:r>
                                <w:r>
                                  <w:rPr>
                                    <w:sz w:val="16"/>
                                    <w:szCs w:val="16"/>
                                  </w:rPr>
                                  <w:t>3</w:t>
                                </w:r>
                                <w:r w:rsidRPr="00045E87">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61313" y="-207818"/>
                              <a:ext cx="397997" cy="235585"/>
                            </a:xfrm>
                            <a:prstGeom prst="rect">
                              <a:avLst/>
                            </a:prstGeom>
                            <a:noFill/>
                            <a:ln w="6350">
                              <a:noFill/>
                            </a:ln>
                          </wps:spPr>
                          <wps:txbx>
                            <w:txbxContent>
                              <w:p w14:paraId="6414A110" w14:textId="77777777" w:rsidR="0032322A" w:rsidRPr="00045E87" w:rsidRDefault="0032322A" w:rsidP="005873C9">
                                <w:pPr>
                                  <w:jc w:val="both"/>
                                  <w:rPr>
                                    <w:sz w:val="16"/>
                                    <w:szCs w:val="16"/>
                                  </w:rPr>
                                </w:pPr>
                                <w:r w:rsidRPr="00045E87">
                                  <w:rPr>
                                    <w:sz w:val="16"/>
                                    <w:szCs w:val="16"/>
                                  </w:rPr>
                                  <w:t>#</w:t>
                                </w:r>
                                <w:r>
                                  <w:rPr>
                                    <w:sz w:val="16"/>
                                    <w:szCs w:val="16"/>
                                  </w:rPr>
                                  <w:t>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955964" y="5938"/>
                            <a:ext cx="420543" cy="923736"/>
                            <a:chOff x="-261485" y="-207818"/>
                            <a:chExt cx="420909" cy="925168"/>
                          </a:xfrm>
                        </wpg:grpSpPr>
                        <wps:wsp>
                          <wps:cNvPr id="19" name="Text Box 19"/>
                          <wps:cNvSpPr txBox="1"/>
                          <wps:spPr>
                            <a:xfrm>
                              <a:off x="-261485" y="481765"/>
                              <a:ext cx="381467" cy="235585"/>
                            </a:xfrm>
                            <a:prstGeom prst="rect">
                              <a:avLst/>
                            </a:prstGeom>
                            <a:noFill/>
                            <a:ln w="6350">
                              <a:noFill/>
                            </a:ln>
                          </wps:spPr>
                          <wps:txbx>
                            <w:txbxContent>
                              <w:p w14:paraId="221EB893" w14:textId="77777777" w:rsidR="0032322A" w:rsidRPr="00045E87" w:rsidRDefault="0032322A" w:rsidP="005873C9">
                                <w:pPr>
                                  <w:jc w:val="both"/>
                                  <w:rPr>
                                    <w:sz w:val="16"/>
                                    <w:szCs w:val="16"/>
                                  </w:rPr>
                                </w:pPr>
                                <w:r w:rsidRPr="00045E87">
                                  <w:rPr>
                                    <w:sz w:val="16"/>
                                    <w:szCs w:val="16"/>
                                  </w:rPr>
                                  <w:t>#</w:t>
                                </w:r>
                                <w:r>
                                  <w:rPr>
                                    <w:sz w:val="16"/>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61312" y="118360"/>
                              <a:ext cx="420736" cy="235585"/>
                            </a:xfrm>
                            <a:prstGeom prst="rect">
                              <a:avLst/>
                            </a:prstGeom>
                            <a:noFill/>
                            <a:ln w="6350">
                              <a:noFill/>
                            </a:ln>
                          </wps:spPr>
                          <wps:txbx>
                            <w:txbxContent>
                              <w:p w14:paraId="5F97E550" w14:textId="77777777" w:rsidR="0032322A" w:rsidRPr="00045E87" w:rsidRDefault="0032322A" w:rsidP="005873C9">
                                <w:pPr>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61312" y="-207818"/>
                              <a:ext cx="352425" cy="235585"/>
                            </a:xfrm>
                            <a:prstGeom prst="rect">
                              <a:avLst/>
                            </a:prstGeom>
                            <a:noFill/>
                            <a:ln w="6350">
                              <a:noFill/>
                            </a:ln>
                          </wps:spPr>
                          <wps:txbx>
                            <w:txbxContent>
                              <w:p w14:paraId="31E80819" w14:textId="77777777" w:rsidR="0032322A" w:rsidRPr="00045E87" w:rsidRDefault="0032322A" w:rsidP="005873C9">
                                <w:pPr>
                                  <w:jc w:val="both"/>
                                  <w:rPr>
                                    <w:sz w:val="16"/>
                                    <w:szCs w:val="16"/>
                                  </w:rPr>
                                </w:pPr>
                                <w:r w:rsidRPr="00045E87">
                                  <w:rPr>
                                    <w:sz w:val="16"/>
                                    <w:szCs w:val="16"/>
                                  </w:rPr>
                                  <w:t>#</w:t>
                                </w:r>
                                <w:r>
                                  <w:rPr>
                                    <w:sz w:val="16"/>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318161" y="5938"/>
                            <a:ext cx="420543" cy="923736"/>
                            <a:chOff x="-261485" y="-207818"/>
                            <a:chExt cx="420909" cy="925168"/>
                          </a:xfrm>
                        </wpg:grpSpPr>
                        <wps:wsp>
                          <wps:cNvPr id="25" name="Text Box 25"/>
                          <wps:cNvSpPr txBox="1"/>
                          <wps:spPr>
                            <a:xfrm>
                              <a:off x="-261485" y="481765"/>
                              <a:ext cx="381467" cy="235585"/>
                            </a:xfrm>
                            <a:prstGeom prst="rect">
                              <a:avLst/>
                            </a:prstGeom>
                            <a:noFill/>
                            <a:ln w="6350">
                              <a:noFill/>
                            </a:ln>
                          </wps:spPr>
                          <wps:txbx>
                            <w:txbxContent>
                              <w:p w14:paraId="59B8A81B" w14:textId="77777777" w:rsidR="0032322A" w:rsidRPr="00045E87" w:rsidRDefault="0032322A" w:rsidP="005873C9">
                                <w:pPr>
                                  <w:jc w:val="both"/>
                                  <w:rPr>
                                    <w:sz w:val="16"/>
                                    <w:szCs w:val="16"/>
                                  </w:rPr>
                                </w:pPr>
                                <w:r w:rsidRPr="00045E87">
                                  <w:rPr>
                                    <w:sz w:val="16"/>
                                    <w:szCs w:val="16"/>
                                  </w:rPr>
                                  <w:t>#4</w:t>
                                </w:r>
                                <w:r>
                                  <w:rPr>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261312" y="118360"/>
                              <a:ext cx="420736" cy="235585"/>
                            </a:xfrm>
                            <a:prstGeom prst="rect">
                              <a:avLst/>
                            </a:prstGeom>
                            <a:noFill/>
                            <a:ln w="6350">
                              <a:noFill/>
                            </a:ln>
                          </wps:spPr>
                          <wps:txbx>
                            <w:txbxContent>
                              <w:p w14:paraId="1333497C" w14:textId="77777777" w:rsidR="0032322A" w:rsidRPr="00045E87" w:rsidRDefault="0032322A" w:rsidP="005873C9">
                                <w:pPr>
                                  <w:jc w:val="both"/>
                                  <w:rPr>
                                    <w:sz w:val="16"/>
                                    <w:szCs w:val="16"/>
                                  </w:rPr>
                                </w:pPr>
                                <w:r w:rsidRPr="00045E87">
                                  <w:rPr>
                                    <w:sz w:val="16"/>
                                    <w:szCs w:val="16"/>
                                  </w:rPr>
                                  <w:t>#</w:t>
                                </w:r>
                                <w:r>
                                  <w:rPr>
                                    <w:sz w:val="16"/>
                                    <w:szCs w:val="16"/>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61312" y="-207818"/>
                              <a:ext cx="352425" cy="235585"/>
                            </a:xfrm>
                            <a:prstGeom prst="rect">
                              <a:avLst/>
                            </a:prstGeom>
                            <a:noFill/>
                            <a:ln w="6350">
                              <a:noFill/>
                            </a:ln>
                          </wps:spPr>
                          <wps:txbx>
                            <w:txbxContent>
                              <w:p w14:paraId="024BB45D" w14:textId="77777777" w:rsidR="0032322A" w:rsidRPr="00045E87" w:rsidRDefault="0032322A" w:rsidP="005873C9">
                                <w:pPr>
                                  <w:jc w:val="both"/>
                                  <w:rPr>
                                    <w:sz w:val="16"/>
                                    <w:szCs w:val="16"/>
                                  </w:rPr>
                                </w:pPr>
                                <w:r w:rsidRPr="00045E87">
                                  <w:rPr>
                                    <w:sz w:val="16"/>
                                    <w:szCs w:val="16"/>
                                  </w:rPr>
                                  <w:t>#</w:t>
                                </w:r>
                                <w:r>
                                  <w:rPr>
                                    <w:sz w:val="16"/>
                                    <w:szCs w:val="16"/>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626920" y="5938"/>
                            <a:ext cx="433448" cy="923290"/>
                            <a:chOff x="-261485" y="-207818"/>
                            <a:chExt cx="434004" cy="924836"/>
                          </a:xfrm>
                        </wpg:grpSpPr>
                        <wps:wsp>
                          <wps:cNvPr id="227" name="Text Box 227"/>
                          <wps:cNvSpPr txBox="1"/>
                          <wps:spPr>
                            <a:xfrm>
                              <a:off x="-261485" y="481433"/>
                              <a:ext cx="428059" cy="235585"/>
                            </a:xfrm>
                            <a:prstGeom prst="rect">
                              <a:avLst/>
                            </a:prstGeom>
                            <a:noFill/>
                            <a:ln w="6350">
                              <a:noFill/>
                            </a:ln>
                          </wps:spPr>
                          <wps:txbx>
                            <w:txbxContent>
                              <w:p w14:paraId="64789074" w14:textId="77777777" w:rsidR="0032322A" w:rsidRPr="00045E87" w:rsidRDefault="0032322A" w:rsidP="005873C9">
                                <w:pPr>
                                  <w:jc w:val="both"/>
                                  <w:rPr>
                                    <w:sz w:val="16"/>
                                    <w:szCs w:val="16"/>
                                  </w:rPr>
                                </w:pPr>
                                <w:r>
                                  <w:rPr>
                                    <w:sz w:val="16"/>
                                    <w:szCs w:val="16"/>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261312" y="118360"/>
                              <a:ext cx="420736" cy="235585"/>
                            </a:xfrm>
                            <a:prstGeom prst="rect">
                              <a:avLst/>
                            </a:prstGeom>
                            <a:noFill/>
                            <a:ln w="6350">
                              <a:noFill/>
                            </a:ln>
                          </wps:spPr>
                          <wps:txbx>
                            <w:txbxContent>
                              <w:p w14:paraId="49615167" w14:textId="77777777" w:rsidR="0032322A" w:rsidRPr="00045E87" w:rsidRDefault="0032322A" w:rsidP="005873C9">
                                <w:pPr>
                                  <w:jc w:val="both"/>
                                  <w:rPr>
                                    <w:sz w:val="16"/>
                                    <w:szCs w:val="16"/>
                                  </w:rPr>
                                </w:pPr>
                                <w:r w:rsidRPr="00045E87">
                                  <w:rPr>
                                    <w:sz w:val="16"/>
                                    <w:szCs w:val="16"/>
                                  </w:rPr>
                                  <w:t>#3</w:t>
                                </w:r>
                                <w:r>
                                  <w:rPr>
                                    <w:sz w:val="16"/>
                                    <w:szCs w:val="16"/>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61312" y="-207818"/>
                              <a:ext cx="433831" cy="235585"/>
                            </a:xfrm>
                            <a:prstGeom prst="rect">
                              <a:avLst/>
                            </a:prstGeom>
                            <a:noFill/>
                            <a:ln w="6350">
                              <a:noFill/>
                            </a:ln>
                          </wps:spPr>
                          <wps:txbx>
                            <w:txbxContent>
                              <w:p w14:paraId="0E740A80" w14:textId="77777777" w:rsidR="0032322A" w:rsidRPr="00045E87" w:rsidRDefault="0032322A" w:rsidP="005873C9">
                                <w:pPr>
                                  <w:jc w:val="both"/>
                                  <w:rPr>
                                    <w:sz w:val="16"/>
                                    <w:szCs w:val="16"/>
                                  </w:rPr>
                                </w:pPr>
                                <w:r w:rsidRPr="00045E87">
                                  <w:rPr>
                                    <w:sz w:val="16"/>
                                    <w:szCs w:val="16"/>
                                  </w:rPr>
                                  <w:t>#</w:t>
                                </w:r>
                                <w:r>
                                  <w:rPr>
                                    <w:sz w:val="16"/>
                                    <w:szCs w:val="16"/>
                                  </w:rP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0" name="Group 230"/>
                        <wpg:cNvGrpSpPr/>
                        <wpg:grpSpPr>
                          <a:xfrm>
                            <a:off x="1935678" y="0"/>
                            <a:ext cx="420543" cy="923736"/>
                            <a:chOff x="-261485" y="-207818"/>
                            <a:chExt cx="420909" cy="925168"/>
                          </a:xfrm>
                        </wpg:grpSpPr>
                        <wps:wsp>
                          <wps:cNvPr id="231" name="Text Box 231"/>
                          <wps:cNvSpPr txBox="1"/>
                          <wps:spPr>
                            <a:xfrm>
                              <a:off x="-261485" y="481765"/>
                              <a:ext cx="381467" cy="235585"/>
                            </a:xfrm>
                            <a:prstGeom prst="rect">
                              <a:avLst/>
                            </a:prstGeom>
                            <a:noFill/>
                            <a:ln w="6350">
                              <a:noFill/>
                            </a:ln>
                          </wps:spPr>
                          <wps:txbx>
                            <w:txbxContent>
                              <w:p w14:paraId="2D76CACD" w14:textId="77777777" w:rsidR="0032322A" w:rsidRPr="00045E87" w:rsidRDefault="0032322A" w:rsidP="005873C9">
                                <w:pPr>
                                  <w:jc w:val="both"/>
                                  <w:rPr>
                                    <w:sz w:val="16"/>
                                    <w:szCs w:val="16"/>
                                  </w:rPr>
                                </w:pPr>
                                <w:r w:rsidRPr="00045E87">
                                  <w:rPr>
                                    <w:sz w:val="16"/>
                                    <w:szCs w:val="16"/>
                                  </w:rPr>
                                  <w:t>#</w:t>
                                </w:r>
                                <w:r>
                                  <w:rPr>
                                    <w:sz w:val="16"/>
                                    <w:szCs w:val="16"/>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261312" y="118360"/>
                              <a:ext cx="420736" cy="235585"/>
                            </a:xfrm>
                            <a:prstGeom prst="rect">
                              <a:avLst/>
                            </a:prstGeom>
                            <a:noFill/>
                            <a:ln w="6350">
                              <a:noFill/>
                            </a:ln>
                          </wps:spPr>
                          <wps:txbx>
                            <w:txbxContent>
                              <w:p w14:paraId="0BDA3FEE" w14:textId="77777777" w:rsidR="0032322A" w:rsidRPr="00045E87" w:rsidRDefault="0032322A" w:rsidP="005873C9">
                                <w:pPr>
                                  <w:jc w:val="both"/>
                                  <w:rPr>
                                    <w:sz w:val="16"/>
                                    <w:szCs w:val="16"/>
                                  </w:rPr>
                                </w:pPr>
                                <w:r w:rsidRPr="00045E87">
                                  <w:rPr>
                                    <w:sz w:val="16"/>
                                    <w:szCs w:val="16"/>
                                  </w:rPr>
                                  <w:t>#</w:t>
                                </w:r>
                                <w:r>
                                  <w:rPr>
                                    <w:sz w:val="16"/>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261312" y="-207818"/>
                              <a:ext cx="352425" cy="235585"/>
                            </a:xfrm>
                            <a:prstGeom prst="rect">
                              <a:avLst/>
                            </a:prstGeom>
                            <a:noFill/>
                            <a:ln w="6350">
                              <a:noFill/>
                            </a:ln>
                          </wps:spPr>
                          <wps:txbx>
                            <w:txbxContent>
                              <w:p w14:paraId="191E8C7C" w14:textId="77777777" w:rsidR="0032322A" w:rsidRPr="00045E87" w:rsidRDefault="0032322A" w:rsidP="005873C9">
                                <w:pPr>
                                  <w:jc w:val="both"/>
                                  <w:rPr>
                                    <w:sz w:val="16"/>
                                    <w:szCs w:val="16"/>
                                  </w:rPr>
                                </w:pPr>
                                <w:r w:rsidRPr="00045E87">
                                  <w:rPr>
                                    <w:sz w:val="16"/>
                                    <w:szCs w:val="16"/>
                                  </w:rPr>
                                  <w:t>#</w:t>
                                </w:r>
                                <w:r>
                                  <w:rPr>
                                    <w:sz w:val="16"/>
                                    <w:szCs w:val="1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4" name="Group 234"/>
                        <wpg:cNvGrpSpPr/>
                        <wpg:grpSpPr>
                          <a:xfrm>
                            <a:off x="2280063" y="0"/>
                            <a:ext cx="420543" cy="923736"/>
                            <a:chOff x="-261485" y="-207818"/>
                            <a:chExt cx="420909" cy="925168"/>
                          </a:xfrm>
                        </wpg:grpSpPr>
                        <wps:wsp>
                          <wps:cNvPr id="235" name="Text Box 235"/>
                          <wps:cNvSpPr txBox="1"/>
                          <wps:spPr>
                            <a:xfrm>
                              <a:off x="-261485" y="481765"/>
                              <a:ext cx="381467" cy="235585"/>
                            </a:xfrm>
                            <a:prstGeom prst="rect">
                              <a:avLst/>
                            </a:prstGeom>
                            <a:noFill/>
                            <a:ln w="6350">
                              <a:noFill/>
                            </a:ln>
                          </wps:spPr>
                          <wps:txbx>
                            <w:txbxContent>
                              <w:p w14:paraId="54803A9C" w14:textId="77777777" w:rsidR="0032322A" w:rsidRPr="00045E87" w:rsidRDefault="0032322A" w:rsidP="005873C9">
                                <w:pPr>
                                  <w:jc w:val="both"/>
                                  <w:rPr>
                                    <w:sz w:val="16"/>
                                    <w:szCs w:val="16"/>
                                  </w:rPr>
                                </w:pPr>
                                <w:r w:rsidRPr="00045E87">
                                  <w:rPr>
                                    <w:sz w:val="16"/>
                                    <w:szCs w:val="16"/>
                                  </w:rPr>
                                  <w:t>#</w:t>
                                </w:r>
                                <w:r>
                                  <w:rPr>
                                    <w:sz w:val="16"/>
                                    <w:szCs w:val="16"/>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261312" y="118360"/>
                              <a:ext cx="420736" cy="235585"/>
                            </a:xfrm>
                            <a:prstGeom prst="rect">
                              <a:avLst/>
                            </a:prstGeom>
                            <a:noFill/>
                            <a:ln w="6350">
                              <a:noFill/>
                            </a:ln>
                          </wps:spPr>
                          <wps:txbx>
                            <w:txbxContent>
                              <w:p w14:paraId="229001D0" w14:textId="77777777" w:rsidR="0032322A" w:rsidRPr="00045E87" w:rsidRDefault="0032322A" w:rsidP="005873C9">
                                <w:pPr>
                                  <w:jc w:val="both"/>
                                  <w:rPr>
                                    <w:sz w:val="16"/>
                                    <w:szCs w:val="16"/>
                                  </w:rPr>
                                </w:pPr>
                                <w:r w:rsidRPr="00045E87">
                                  <w:rPr>
                                    <w:sz w:val="16"/>
                                    <w:szCs w:val="16"/>
                                  </w:rPr>
                                  <w:t>#3</w:t>
                                </w:r>
                                <w:r>
                                  <w:rPr>
                                    <w:sz w:val="16"/>
                                    <w:szCs w:val="16"/>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261312" y="-207818"/>
                              <a:ext cx="352425" cy="235585"/>
                            </a:xfrm>
                            <a:prstGeom prst="rect">
                              <a:avLst/>
                            </a:prstGeom>
                            <a:noFill/>
                            <a:ln w="6350">
                              <a:noFill/>
                            </a:ln>
                          </wps:spPr>
                          <wps:txbx>
                            <w:txbxContent>
                              <w:p w14:paraId="3497A73F" w14:textId="77777777" w:rsidR="0032322A" w:rsidRPr="00045E87" w:rsidRDefault="0032322A" w:rsidP="005873C9">
                                <w:pPr>
                                  <w:jc w:val="both"/>
                                  <w:rPr>
                                    <w:sz w:val="16"/>
                                    <w:szCs w:val="16"/>
                                  </w:rPr>
                                </w:pPr>
                                <w:r w:rsidRPr="00045E87">
                                  <w:rPr>
                                    <w:sz w:val="16"/>
                                    <w:szCs w:val="16"/>
                                  </w:rPr>
                                  <w:t>#</w:t>
                                </w:r>
                                <w:r>
                                  <w:rPr>
                                    <w:sz w:val="16"/>
                                    <w:szCs w:val="16"/>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CF011B" id="Group 1" o:spid="_x0000_s1036" style="position:absolute;left:0;text-align:left;margin-left:74.1pt;margin-top:172.35pt;width:212.65pt;height:73.2pt;z-index:251715584" coordsize="27006,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">
                <v:group id="Group 2" o:spid="_x0000_s1037" style="position:absolute;top:59;width:4205;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3" o:spid="_x0000_s1038"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0079878" w14:textId="77777777" w:rsidR="0032322A" w:rsidRPr="00045E87" w:rsidRDefault="0032322A" w:rsidP="005873C9">
                          <w:pPr>
                            <w:jc w:val="both"/>
                            <w:rPr>
                              <w:sz w:val="16"/>
                              <w:szCs w:val="16"/>
                            </w:rPr>
                          </w:pPr>
                          <w:r w:rsidRPr="00045E87">
                            <w:rPr>
                              <w:sz w:val="16"/>
                              <w:szCs w:val="16"/>
                            </w:rPr>
                            <w:t>#40</w:t>
                          </w:r>
                        </w:p>
                      </w:txbxContent>
                    </v:textbox>
                  </v:shape>
                  <v:shape id="Text Box 6" o:spid="_x0000_s1039"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1E96F53" w14:textId="77777777" w:rsidR="0032322A" w:rsidRPr="00045E87" w:rsidRDefault="0032322A" w:rsidP="005873C9">
                          <w:pPr>
                            <w:jc w:val="both"/>
                            <w:rPr>
                              <w:sz w:val="16"/>
                              <w:szCs w:val="16"/>
                            </w:rPr>
                          </w:pPr>
                          <w:r w:rsidRPr="00045E87">
                            <w:rPr>
                              <w:sz w:val="16"/>
                              <w:szCs w:val="16"/>
                            </w:rPr>
                            <w:t>#316</w:t>
                          </w:r>
                        </w:p>
                      </w:txbxContent>
                    </v:textbox>
                  </v:shape>
                  <v:shape id="Text Box 7" o:spid="_x0000_s1040"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C00931F" w14:textId="77777777" w:rsidR="0032322A" w:rsidRPr="00045E87" w:rsidRDefault="0032322A" w:rsidP="005873C9">
                          <w:pPr>
                            <w:jc w:val="both"/>
                            <w:rPr>
                              <w:sz w:val="16"/>
                              <w:szCs w:val="16"/>
                            </w:rPr>
                          </w:pPr>
                          <w:r w:rsidRPr="00045E87">
                            <w:rPr>
                              <w:sz w:val="16"/>
                              <w:szCs w:val="16"/>
                            </w:rPr>
                            <w:t>#03</w:t>
                          </w:r>
                        </w:p>
                      </w:txbxContent>
                    </v:textbox>
                  </v:shape>
                </v:group>
                <v:group id="Group 8" o:spid="_x0000_s1041" style="position:absolute;left:2731;top:59;width:4205;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42"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B243474" w14:textId="77777777" w:rsidR="0032322A" w:rsidRPr="00045E87" w:rsidRDefault="0032322A" w:rsidP="005873C9">
                          <w:pPr>
                            <w:jc w:val="both"/>
                            <w:rPr>
                              <w:sz w:val="16"/>
                              <w:szCs w:val="16"/>
                            </w:rPr>
                          </w:pPr>
                          <w:r w:rsidRPr="00045E87">
                            <w:rPr>
                              <w:sz w:val="16"/>
                              <w:szCs w:val="16"/>
                            </w:rPr>
                            <w:t>#4</w:t>
                          </w:r>
                          <w:r>
                            <w:rPr>
                              <w:sz w:val="16"/>
                              <w:szCs w:val="16"/>
                            </w:rPr>
                            <w:t>6</w:t>
                          </w:r>
                        </w:p>
                      </w:txbxContent>
                    </v:textbox>
                  </v:shape>
                  <v:shape id="Text Box 10" o:spid="_x0000_s1043"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3C15FE5" w14:textId="77777777" w:rsidR="0032322A" w:rsidRPr="00045E87" w:rsidRDefault="0032322A" w:rsidP="005873C9">
                          <w:pPr>
                            <w:jc w:val="both"/>
                            <w:rPr>
                              <w:sz w:val="16"/>
                              <w:szCs w:val="16"/>
                            </w:rPr>
                          </w:pPr>
                          <w:r w:rsidRPr="00045E87">
                            <w:rPr>
                              <w:sz w:val="16"/>
                              <w:szCs w:val="16"/>
                            </w:rPr>
                            <w:t>#3</w:t>
                          </w:r>
                          <w:r>
                            <w:rPr>
                              <w:sz w:val="16"/>
                              <w:szCs w:val="16"/>
                            </w:rPr>
                            <w:t>42</w:t>
                          </w:r>
                        </w:p>
                      </w:txbxContent>
                    </v:textbox>
                  </v:shape>
                  <v:shape id="Text Box 12" o:spid="_x0000_s1044"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3DC6B51" w14:textId="77777777" w:rsidR="0032322A" w:rsidRPr="00045E87" w:rsidRDefault="0032322A" w:rsidP="005873C9">
                          <w:pPr>
                            <w:jc w:val="both"/>
                            <w:rPr>
                              <w:sz w:val="16"/>
                              <w:szCs w:val="16"/>
                            </w:rPr>
                          </w:pPr>
                          <w:r w:rsidRPr="00045E87">
                            <w:rPr>
                              <w:sz w:val="16"/>
                              <w:szCs w:val="16"/>
                            </w:rPr>
                            <w:t>#</w:t>
                          </w:r>
                          <w:r>
                            <w:rPr>
                              <w:sz w:val="16"/>
                              <w:szCs w:val="16"/>
                            </w:rPr>
                            <w:t>24</w:t>
                          </w:r>
                        </w:p>
                      </w:txbxContent>
                    </v:textbox>
                  </v:shape>
                </v:group>
                <v:group id="Group 13" o:spid="_x0000_s1045" style="position:absolute;left:6293;top:59;width:4204;height:9233"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5" o:spid="_x0000_s1046"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293D9AF" w14:textId="77777777" w:rsidR="0032322A" w:rsidRPr="00045E87" w:rsidRDefault="0032322A" w:rsidP="005873C9">
                          <w:pPr>
                            <w:jc w:val="both"/>
                            <w:rPr>
                              <w:sz w:val="16"/>
                              <w:szCs w:val="16"/>
                            </w:rPr>
                          </w:pPr>
                          <w:r w:rsidRPr="00045E87">
                            <w:rPr>
                              <w:sz w:val="16"/>
                              <w:szCs w:val="16"/>
                            </w:rPr>
                            <w:t>#4</w:t>
                          </w:r>
                          <w:r>
                            <w:rPr>
                              <w:sz w:val="16"/>
                              <w:szCs w:val="16"/>
                            </w:rPr>
                            <w:t>3</w:t>
                          </w:r>
                        </w:p>
                      </w:txbxContent>
                    </v:textbox>
                  </v:shape>
                  <v:shape id="Text Box 16" o:spid="_x0000_s1047"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845C95E" w14:textId="77777777" w:rsidR="0032322A" w:rsidRPr="00045E87" w:rsidRDefault="0032322A" w:rsidP="005873C9">
                          <w:pPr>
                            <w:jc w:val="both"/>
                            <w:rPr>
                              <w:sz w:val="16"/>
                              <w:szCs w:val="16"/>
                            </w:rPr>
                          </w:pPr>
                          <w:r w:rsidRPr="00045E87">
                            <w:rPr>
                              <w:sz w:val="16"/>
                              <w:szCs w:val="16"/>
                            </w:rPr>
                            <w:t>#3</w:t>
                          </w:r>
                          <w:r>
                            <w:rPr>
                              <w:sz w:val="16"/>
                              <w:szCs w:val="16"/>
                            </w:rPr>
                            <w:t>3</w:t>
                          </w:r>
                          <w:r w:rsidRPr="00045E87">
                            <w:rPr>
                              <w:sz w:val="16"/>
                              <w:szCs w:val="16"/>
                            </w:rPr>
                            <w:t>6</w:t>
                          </w:r>
                        </w:p>
                      </w:txbxContent>
                    </v:textbox>
                  </v:shape>
                  <v:shape id="Text Box 17" o:spid="_x0000_s1048" type="#_x0000_t202" style="position:absolute;left:-2613;top:-2078;width:397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14A110" w14:textId="77777777" w:rsidR="0032322A" w:rsidRPr="00045E87" w:rsidRDefault="0032322A" w:rsidP="005873C9">
                          <w:pPr>
                            <w:jc w:val="both"/>
                            <w:rPr>
                              <w:sz w:val="16"/>
                              <w:szCs w:val="16"/>
                            </w:rPr>
                          </w:pPr>
                          <w:r w:rsidRPr="00045E87">
                            <w:rPr>
                              <w:sz w:val="16"/>
                              <w:szCs w:val="16"/>
                            </w:rPr>
                            <w:t>#</w:t>
                          </w:r>
                          <w:r>
                            <w:rPr>
                              <w:sz w:val="16"/>
                              <w:szCs w:val="16"/>
                            </w:rPr>
                            <w:t>337</w:t>
                          </w:r>
                        </w:p>
                      </w:txbxContent>
                    </v:textbox>
                  </v:shape>
                </v:group>
                <v:group id="Group 18" o:spid="_x0000_s1049" style="position:absolute;left:9559;top:59;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9" o:spid="_x0000_s1050"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21EB893" w14:textId="77777777" w:rsidR="0032322A" w:rsidRPr="00045E87" w:rsidRDefault="0032322A" w:rsidP="005873C9">
                          <w:pPr>
                            <w:jc w:val="both"/>
                            <w:rPr>
                              <w:sz w:val="16"/>
                              <w:szCs w:val="16"/>
                            </w:rPr>
                          </w:pPr>
                          <w:r w:rsidRPr="00045E87">
                            <w:rPr>
                              <w:sz w:val="16"/>
                              <w:szCs w:val="16"/>
                            </w:rPr>
                            <w:t>#</w:t>
                          </w:r>
                          <w:r>
                            <w:rPr>
                              <w:sz w:val="16"/>
                              <w:szCs w:val="16"/>
                            </w:rPr>
                            <w:t>39</w:t>
                          </w:r>
                        </w:p>
                      </w:txbxContent>
                    </v:textbox>
                  </v:shape>
                  <v:shape id="Text Box 20" o:spid="_x0000_s1051"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F97E550" w14:textId="77777777" w:rsidR="0032322A" w:rsidRPr="00045E87" w:rsidRDefault="0032322A" w:rsidP="005873C9">
                          <w:pPr>
                            <w:jc w:val="both"/>
                            <w:rPr>
                              <w:sz w:val="16"/>
                              <w:szCs w:val="16"/>
                            </w:rPr>
                          </w:pPr>
                        </w:p>
                      </w:txbxContent>
                    </v:textbox>
                  </v:shape>
                  <v:shape id="Text Box 21" o:spid="_x0000_s1052"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1E80819" w14:textId="77777777" w:rsidR="0032322A" w:rsidRPr="00045E87" w:rsidRDefault="0032322A" w:rsidP="005873C9">
                          <w:pPr>
                            <w:jc w:val="both"/>
                            <w:rPr>
                              <w:sz w:val="16"/>
                              <w:szCs w:val="16"/>
                            </w:rPr>
                          </w:pPr>
                          <w:r w:rsidRPr="00045E87">
                            <w:rPr>
                              <w:sz w:val="16"/>
                              <w:szCs w:val="16"/>
                            </w:rPr>
                            <w:t>#</w:t>
                          </w:r>
                          <w:r>
                            <w:rPr>
                              <w:sz w:val="16"/>
                              <w:szCs w:val="16"/>
                            </w:rPr>
                            <w:t>34</w:t>
                          </w:r>
                        </w:p>
                      </w:txbxContent>
                    </v:textbox>
                  </v:shape>
                </v:group>
                <v:group id="Group 22" o:spid="_x0000_s1053" style="position:absolute;left:13181;top:59;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5" o:spid="_x0000_s1054"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9B8A81B" w14:textId="77777777" w:rsidR="0032322A" w:rsidRPr="00045E87" w:rsidRDefault="0032322A" w:rsidP="005873C9">
                          <w:pPr>
                            <w:jc w:val="both"/>
                            <w:rPr>
                              <w:sz w:val="16"/>
                              <w:szCs w:val="16"/>
                            </w:rPr>
                          </w:pPr>
                          <w:r w:rsidRPr="00045E87">
                            <w:rPr>
                              <w:sz w:val="16"/>
                              <w:szCs w:val="16"/>
                            </w:rPr>
                            <w:t>#4</w:t>
                          </w:r>
                          <w:r>
                            <w:rPr>
                              <w:sz w:val="16"/>
                              <w:szCs w:val="16"/>
                            </w:rPr>
                            <w:t>8</w:t>
                          </w:r>
                        </w:p>
                      </w:txbxContent>
                    </v:textbox>
                  </v:shape>
                  <v:shape id="Text Box 224" o:spid="_x0000_s1055"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1333497C" w14:textId="77777777" w:rsidR="0032322A" w:rsidRPr="00045E87" w:rsidRDefault="0032322A" w:rsidP="005873C9">
                          <w:pPr>
                            <w:jc w:val="both"/>
                            <w:rPr>
                              <w:sz w:val="16"/>
                              <w:szCs w:val="16"/>
                            </w:rPr>
                          </w:pPr>
                          <w:r w:rsidRPr="00045E87">
                            <w:rPr>
                              <w:sz w:val="16"/>
                              <w:szCs w:val="16"/>
                            </w:rPr>
                            <w:t>#</w:t>
                          </w:r>
                          <w:r>
                            <w:rPr>
                              <w:sz w:val="16"/>
                              <w:szCs w:val="16"/>
                            </w:rPr>
                            <w:t>52</w:t>
                          </w:r>
                        </w:p>
                      </w:txbxContent>
                    </v:textbox>
                  </v:shape>
                  <v:shape id="Text Box 225" o:spid="_x0000_s1056"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24BB45D" w14:textId="77777777" w:rsidR="0032322A" w:rsidRPr="00045E87" w:rsidRDefault="0032322A" w:rsidP="005873C9">
                          <w:pPr>
                            <w:jc w:val="both"/>
                            <w:rPr>
                              <w:sz w:val="16"/>
                              <w:szCs w:val="16"/>
                            </w:rPr>
                          </w:pPr>
                          <w:r w:rsidRPr="00045E87">
                            <w:rPr>
                              <w:sz w:val="16"/>
                              <w:szCs w:val="16"/>
                            </w:rPr>
                            <w:t>#</w:t>
                          </w:r>
                          <w:r>
                            <w:rPr>
                              <w:sz w:val="16"/>
                              <w:szCs w:val="16"/>
                            </w:rPr>
                            <w:t>51</w:t>
                          </w:r>
                        </w:p>
                      </w:txbxContent>
                    </v:textbox>
                  </v:shape>
                </v:group>
                <v:group id="Group 226" o:spid="_x0000_s1057" style="position:absolute;left:16269;top:59;width:4334;height:9233" coordorigin="-2614,-2078" coordsize="4340,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 Box 227" o:spid="_x0000_s1058" type="#_x0000_t202" style="position:absolute;left:-2614;top:4814;width:427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64789074" w14:textId="77777777" w:rsidR="0032322A" w:rsidRPr="00045E87" w:rsidRDefault="0032322A" w:rsidP="005873C9">
                          <w:pPr>
                            <w:jc w:val="both"/>
                            <w:rPr>
                              <w:sz w:val="16"/>
                              <w:szCs w:val="16"/>
                            </w:rPr>
                          </w:pPr>
                          <w:r>
                            <w:rPr>
                              <w:sz w:val="16"/>
                              <w:szCs w:val="16"/>
                            </w:rPr>
                            <w:t>#360</w:t>
                          </w:r>
                        </w:p>
                      </w:txbxContent>
                    </v:textbox>
                  </v:shape>
                  <v:shape id="Text Box 228" o:spid="_x0000_s1059"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49615167" w14:textId="77777777" w:rsidR="0032322A" w:rsidRPr="00045E87" w:rsidRDefault="0032322A" w:rsidP="005873C9">
                          <w:pPr>
                            <w:jc w:val="both"/>
                            <w:rPr>
                              <w:sz w:val="16"/>
                              <w:szCs w:val="16"/>
                            </w:rPr>
                          </w:pPr>
                          <w:r w:rsidRPr="00045E87">
                            <w:rPr>
                              <w:sz w:val="16"/>
                              <w:szCs w:val="16"/>
                            </w:rPr>
                            <w:t>#3</w:t>
                          </w:r>
                          <w:r>
                            <w:rPr>
                              <w:sz w:val="16"/>
                              <w:szCs w:val="16"/>
                            </w:rPr>
                            <w:t>47</w:t>
                          </w:r>
                        </w:p>
                      </w:txbxContent>
                    </v:textbox>
                  </v:shape>
                  <v:shape id="Text Box 229" o:spid="_x0000_s1060" type="#_x0000_t202" style="position:absolute;left:-2613;top:-2078;width:433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0E740A80" w14:textId="77777777" w:rsidR="0032322A" w:rsidRPr="00045E87" w:rsidRDefault="0032322A" w:rsidP="005873C9">
                          <w:pPr>
                            <w:jc w:val="both"/>
                            <w:rPr>
                              <w:sz w:val="16"/>
                              <w:szCs w:val="16"/>
                            </w:rPr>
                          </w:pPr>
                          <w:r w:rsidRPr="00045E87">
                            <w:rPr>
                              <w:sz w:val="16"/>
                              <w:szCs w:val="16"/>
                            </w:rPr>
                            <w:t>#</w:t>
                          </w:r>
                          <w:r>
                            <w:rPr>
                              <w:sz w:val="16"/>
                              <w:szCs w:val="16"/>
                            </w:rPr>
                            <w:t>356</w:t>
                          </w:r>
                        </w:p>
                      </w:txbxContent>
                    </v:textbox>
                  </v:shape>
                </v:group>
                <v:group id="Group 230" o:spid="_x0000_s1061" style="position:absolute;left:19356;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31" o:spid="_x0000_s1062"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2D76CACD" w14:textId="77777777" w:rsidR="0032322A" w:rsidRPr="00045E87" w:rsidRDefault="0032322A" w:rsidP="005873C9">
                          <w:pPr>
                            <w:jc w:val="both"/>
                            <w:rPr>
                              <w:sz w:val="16"/>
                              <w:szCs w:val="16"/>
                            </w:rPr>
                          </w:pPr>
                          <w:r w:rsidRPr="00045E87">
                            <w:rPr>
                              <w:sz w:val="16"/>
                              <w:szCs w:val="16"/>
                            </w:rPr>
                            <w:t>#</w:t>
                          </w:r>
                          <w:r>
                            <w:rPr>
                              <w:sz w:val="16"/>
                              <w:szCs w:val="16"/>
                            </w:rPr>
                            <w:t>59</w:t>
                          </w:r>
                        </w:p>
                      </w:txbxContent>
                    </v:textbox>
                  </v:shape>
                  <v:shape id="Text Box 232" o:spid="_x0000_s1063"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0BDA3FEE" w14:textId="77777777" w:rsidR="0032322A" w:rsidRPr="00045E87" w:rsidRDefault="0032322A" w:rsidP="005873C9">
                          <w:pPr>
                            <w:jc w:val="both"/>
                            <w:rPr>
                              <w:sz w:val="16"/>
                              <w:szCs w:val="16"/>
                            </w:rPr>
                          </w:pPr>
                          <w:r w:rsidRPr="00045E87">
                            <w:rPr>
                              <w:sz w:val="16"/>
                              <w:szCs w:val="16"/>
                            </w:rPr>
                            <w:t>#</w:t>
                          </w:r>
                          <w:r>
                            <w:rPr>
                              <w:sz w:val="16"/>
                              <w:szCs w:val="16"/>
                            </w:rPr>
                            <w:t>56</w:t>
                          </w:r>
                        </w:p>
                      </w:txbxContent>
                    </v:textbox>
                  </v:shape>
                  <v:shape id="Text Box 233" o:spid="_x0000_s1064"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191E8C7C" w14:textId="77777777" w:rsidR="0032322A" w:rsidRPr="00045E87" w:rsidRDefault="0032322A" w:rsidP="005873C9">
                          <w:pPr>
                            <w:jc w:val="both"/>
                            <w:rPr>
                              <w:sz w:val="16"/>
                              <w:szCs w:val="16"/>
                            </w:rPr>
                          </w:pPr>
                          <w:r w:rsidRPr="00045E87">
                            <w:rPr>
                              <w:sz w:val="16"/>
                              <w:szCs w:val="16"/>
                            </w:rPr>
                            <w:t>#</w:t>
                          </w:r>
                          <w:r>
                            <w:rPr>
                              <w:sz w:val="16"/>
                              <w:szCs w:val="16"/>
                            </w:rPr>
                            <w:t>68</w:t>
                          </w:r>
                        </w:p>
                      </w:txbxContent>
                    </v:textbox>
                  </v:shape>
                </v:group>
                <v:group id="Group 234" o:spid="_x0000_s1065" style="position:absolute;left:22800;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Text Box 235" o:spid="_x0000_s1066"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54803A9C" w14:textId="77777777" w:rsidR="0032322A" w:rsidRPr="00045E87" w:rsidRDefault="0032322A" w:rsidP="005873C9">
                          <w:pPr>
                            <w:jc w:val="both"/>
                            <w:rPr>
                              <w:sz w:val="16"/>
                              <w:szCs w:val="16"/>
                            </w:rPr>
                          </w:pPr>
                          <w:r w:rsidRPr="00045E87">
                            <w:rPr>
                              <w:sz w:val="16"/>
                              <w:szCs w:val="16"/>
                            </w:rPr>
                            <w:t>#</w:t>
                          </w:r>
                          <w:r>
                            <w:rPr>
                              <w:sz w:val="16"/>
                              <w:szCs w:val="16"/>
                            </w:rPr>
                            <w:t>99</w:t>
                          </w:r>
                        </w:p>
                      </w:txbxContent>
                    </v:textbox>
                  </v:shape>
                  <v:shape id="Text Box 236" o:spid="_x0000_s1067"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229001D0" w14:textId="77777777" w:rsidR="0032322A" w:rsidRPr="00045E87" w:rsidRDefault="0032322A" w:rsidP="005873C9">
                          <w:pPr>
                            <w:jc w:val="both"/>
                            <w:rPr>
                              <w:sz w:val="16"/>
                              <w:szCs w:val="16"/>
                            </w:rPr>
                          </w:pPr>
                          <w:r w:rsidRPr="00045E87">
                            <w:rPr>
                              <w:sz w:val="16"/>
                              <w:szCs w:val="16"/>
                            </w:rPr>
                            <w:t>#3</w:t>
                          </w:r>
                          <w:r>
                            <w:rPr>
                              <w:sz w:val="16"/>
                              <w:szCs w:val="16"/>
                            </w:rPr>
                            <w:t>98</w:t>
                          </w:r>
                        </w:p>
                      </w:txbxContent>
                    </v:textbox>
                  </v:shape>
                  <v:shape id="Text Box 237" o:spid="_x0000_s1068"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14:paraId="3497A73F" w14:textId="77777777" w:rsidR="0032322A" w:rsidRPr="00045E87" w:rsidRDefault="0032322A" w:rsidP="005873C9">
                          <w:pPr>
                            <w:jc w:val="both"/>
                            <w:rPr>
                              <w:sz w:val="16"/>
                              <w:szCs w:val="16"/>
                            </w:rPr>
                          </w:pPr>
                          <w:r w:rsidRPr="00045E87">
                            <w:rPr>
                              <w:sz w:val="16"/>
                              <w:szCs w:val="16"/>
                            </w:rPr>
                            <w:t>#</w:t>
                          </w:r>
                          <w:r>
                            <w:rPr>
                              <w:sz w:val="16"/>
                              <w:szCs w:val="16"/>
                            </w:rPr>
                            <w:t>97</w:t>
                          </w:r>
                        </w:p>
                      </w:txbxContent>
                    </v:textbox>
                  </v:shape>
                </v:group>
              </v:group>
            </w:pict>
          </mc:Fallback>
        </mc:AlternateContent>
      </w:r>
      <w:r w:rsidR="001629BC">
        <w:t xml:space="preserve">Both standard and non-standard transparent targets were used. The standard targets include </w:t>
      </w:r>
      <w:r w:rsidR="006413DF">
        <w:t>Kodak Warren</w:t>
      </w:r>
      <w:r w:rsidR="00282300">
        <w:t xml:space="preserve"> (KW)</w:t>
      </w:r>
      <w:r w:rsidR="006413DF">
        <w:t xml:space="preserve">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rsidR="001629BC">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r w:rsidR="0050673B">
        <w:t xml:space="preserve"> </w:t>
      </w:r>
      <w:r w:rsidR="00E50B14">
        <w:t>One should note that in order to prevent potential interference patterns due to air gap between film and glass</w:t>
      </w:r>
      <w:r w:rsidR="00E50B14">
        <w:fldChar w:fldCharType="begin"/>
      </w:r>
      <w:r w:rsidR="00F81A81">
        <w:instrText xml:space="preserve"> ADDIN EN.CITE &lt;EndNote&gt;&lt;Cite&gt;&lt;Author&gt;Shrestha&lt;/Author&gt;&lt;Year&gt;2014&lt;/Year&gt;&lt;RecNum&gt;8&lt;/RecNum&gt;&lt;DisplayText&gt;[4]&lt;/DisplayText&gt;&lt;record&gt;&lt;rec-number&gt;8&lt;/rec-number&gt;&lt;foreign-keys&gt;&lt;key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E50B14">
        <w:fldChar w:fldCharType="separate"/>
      </w:r>
      <w:r w:rsidR="00F81A81">
        <w:rPr>
          <w:noProof/>
        </w:rPr>
        <w:t>[4]</w:t>
      </w:r>
      <w:r w:rsidR="00E50B14">
        <w:fldChar w:fldCharType="end"/>
      </w:r>
      <w:r w:rsidR="00E50B14">
        <w:t xml:space="preserve">, the KW filters were held laterally without setting them on a glass slide. As </w:t>
      </w:r>
      <w:r w:rsidR="0050673B">
        <w:t>non-standard targets</w:t>
      </w:r>
      <w:r w:rsidR="00E50B14">
        <w:t xml:space="preserve">, we designed a color phantom populated with a choice of </w:t>
      </w:r>
      <w:proofErr w:type="spellStart"/>
      <w:r w:rsidR="00E50B14">
        <w:t>Roscolux</w:t>
      </w:r>
      <w:proofErr w:type="spellEnd"/>
      <w:r w:rsidR="00E50B14">
        <w:t xml:space="preserve"> color filters (Rosco Laboratories Inc., Stamford, CT, USA). The intent was to better represent the color gamut of the hematoxylin-and-eosin (H&amp;E) stained tissue samples. 24 holes </w:t>
      </w:r>
      <w:r w:rsidR="0082467A">
        <w:t xml:space="preserve">(diameter </w:t>
      </w:r>
      <m:oMath>
        <m:r>
          <w:rPr>
            <w:rFonts w:ascii="Cambria Math" w:hAnsi="Cambria Math"/>
          </w:rPr>
          <m:t xml:space="preserve">4.76 </m:t>
        </m:r>
        <m:r>
          <m:rPr>
            <m:sty m:val="p"/>
          </m:rPr>
          <w:rPr>
            <w:rFonts w:ascii="Cambria Math" w:hAnsi="Cambria Math"/>
          </w:rPr>
          <m:t>mm</m:t>
        </m:r>
      </m:oMath>
      <w:r w:rsidR="0082467A">
        <w:t xml:space="preserve">) </w:t>
      </w:r>
      <w:r w:rsidR="00E50B14">
        <w:t>were punched on a 1 mm-thick cardboard slab with a dot puncher</w:t>
      </w:r>
      <w:r w:rsidR="0082467A">
        <w:t xml:space="preserve">. A first thinner cardboard slab with </w:t>
      </w:r>
      <m:oMath>
        <m:r>
          <w:rPr>
            <w:rFonts w:ascii="Cambria Math" w:hAnsi="Cambria Math"/>
          </w:rPr>
          <m:t xml:space="preserve">6.35 </m:t>
        </m:r>
        <m:r>
          <m:rPr>
            <m:sty m:val="p"/>
          </m:rPr>
          <w:rPr>
            <w:rFonts w:ascii="Cambria Math" w:hAnsi="Cambria Math"/>
          </w:rPr>
          <m:t>mm</m:t>
        </m:r>
      </m:oMath>
      <w:r w:rsidR="0082467A">
        <w:t xml:space="preserve"> holes was glued on the supporting slab and</w:t>
      </w:r>
      <w:r w:rsidR="00E50B14">
        <w:t xml:space="preserve"> 23 locations were filled with a filter dot glued on the cardboard and the additional hole being left empty measuring the 100% transmittance</w:t>
      </w:r>
      <w:r w:rsidR="0082467A">
        <w:t>. A second thin covering slab</w:t>
      </w:r>
      <w:r w:rsidR="00E50B14">
        <w:t xml:space="preserve"> </w:t>
      </w:r>
      <w:r w:rsidR="0082467A">
        <w:t>with 24</w:t>
      </w:r>
      <w:r>
        <w:t>,</w:t>
      </w:r>
      <w:r w:rsidR="0082467A">
        <w:t xml:space="preserve"> </w:t>
      </w:r>
      <m:oMath>
        <m:r>
          <w:rPr>
            <w:rFonts w:ascii="Cambria Math" w:hAnsi="Cambria Math"/>
          </w:rPr>
          <m:t xml:space="preserve">4.76 </m:t>
        </m:r>
        <m:r>
          <m:rPr>
            <m:sty m:val="p"/>
          </m:rPr>
          <w:rPr>
            <w:rFonts w:ascii="Cambria Math" w:hAnsi="Cambria Math"/>
          </w:rPr>
          <m:t>mm</m:t>
        </m:r>
      </m:oMath>
      <w:r w:rsidR="006143B5">
        <w:t>-</w:t>
      </w:r>
      <w:r w:rsidR="0082467A">
        <w:t>punched hole</w:t>
      </w:r>
      <w:r w:rsidR="006143B5">
        <w:t>s</w:t>
      </w:r>
      <w:r w:rsidR="0082467A">
        <w:t xml:space="preserve"> was glued on top </w:t>
      </w:r>
      <w:r w:rsidR="00E50B14">
        <w:t xml:space="preserve">(Fig. </w:t>
      </w:r>
      <w:r w:rsidR="00E50B14">
        <w:fldChar w:fldCharType="begin"/>
      </w:r>
      <w:r w:rsidR="00E50B14">
        <w:instrText xml:space="preserve"> REF FigPhantom \h </w:instrText>
      </w:r>
      <w:r w:rsidR="00E50B14">
        <w:fldChar w:fldCharType="separate"/>
      </w:r>
      <w:r w:rsidR="00E50B14">
        <w:rPr>
          <w:noProof/>
        </w:rPr>
        <w:t>2</w:t>
      </w:r>
      <w:r w:rsidR="00E50B14">
        <w:fldChar w:fldCharType="end"/>
      </w:r>
      <w:r w:rsidR="00E50B14">
        <w:t>).</w:t>
      </w:r>
    </w:p>
    <w:p w14:paraId="72A1467F" w14:textId="110EC92D" w:rsidR="00E50B14" w:rsidRDefault="00E50B14" w:rsidP="00E50B14">
      <w:pPr>
        <w:pStyle w:val="10BodySubsequentParagraph"/>
        <w:keepNext/>
        <w:jc w:val="center"/>
      </w:pPr>
      <w:commentRangeStart w:id="142"/>
      <w:r>
        <w:rPr>
          <w:noProof/>
        </w:rPr>
        <w:drawing>
          <wp:inline distT="0" distB="0" distL="0" distR="0" wp14:anchorId="3D263E6B" wp14:editId="2A6C4B87">
            <wp:extent cx="2971800" cy="1192366"/>
            <wp:effectExtent l="0" t="0" r="0" b="825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olorPanthom.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192366"/>
                    </a:xfrm>
                    <a:prstGeom prst="rect">
                      <a:avLst/>
                    </a:prstGeom>
                  </pic:spPr>
                </pic:pic>
              </a:graphicData>
            </a:graphic>
          </wp:inline>
        </w:drawing>
      </w:r>
      <w:commentRangeEnd w:id="142"/>
      <w:r w:rsidR="00D72EE1">
        <w:rPr>
          <w:rStyle w:val="CommentReference"/>
          <w:rFonts w:asciiTheme="minorHAnsi" w:hAnsiTheme="minorHAnsi"/>
          <w:color w:val="auto"/>
        </w:rPr>
        <w:commentReference w:id="142"/>
      </w:r>
    </w:p>
    <w:p w14:paraId="301A6E9F" w14:textId="131D206B" w:rsidR="00E50B14" w:rsidRDefault="00E50B14" w:rsidP="00E50B14">
      <w:pPr>
        <w:pStyle w:val="12FigureCaptionLong"/>
      </w:pPr>
      <w:r>
        <w:t xml:space="preserve">Fig. </w:t>
      </w:r>
      <w:bookmarkStart w:id="143" w:name="FigPhantom"/>
      <w:r>
        <w:fldChar w:fldCharType="begin"/>
      </w:r>
      <w:r>
        <w:instrText xml:space="preserve"> SEQ Figure \* ARABIC </w:instrText>
      </w:r>
      <w:r>
        <w:fldChar w:fldCharType="separate"/>
      </w:r>
      <w:r>
        <w:rPr>
          <w:noProof/>
        </w:rPr>
        <w:t>2</w:t>
      </w:r>
      <w:r>
        <w:fldChar w:fldCharType="end"/>
      </w:r>
      <w:bookmarkEnd w:id="143"/>
      <w:r>
        <w:t xml:space="preserve">: Color phantom with 23 </w:t>
      </w:r>
      <w:proofErr w:type="spellStart"/>
      <w:r>
        <w:t>Roscoloux</w:t>
      </w:r>
      <w:proofErr w:type="spellEnd"/>
      <w:r>
        <w:t xml:space="preserve"> color filter dots glued on a cardboard slab set with a</w:t>
      </w:r>
      <w:r w:rsidR="00516A02">
        <w:t>a adequate</w:t>
      </w:r>
      <w:r>
        <w:t xml:space="preserve"> series of punched holes. The central position is 100% transmittance slot.</w:t>
      </w:r>
    </w:p>
    <w:p w14:paraId="11296205" w14:textId="7EEE15DE" w:rsidR="00E50B14" w:rsidRPr="00E50B14" w:rsidRDefault="00E50B14" w:rsidP="00E50B14">
      <w:pPr>
        <w:pStyle w:val="10BodySubsequentParagraph"/>
      </w:pPr>
    </w:p>
    <w:p w14:paraId="650A4FBC" w14:textId="025D231A" w:rsidR="00E50B14" w:rsidRPr="00E50B14" w:rsidRDefault="00E50B14" w:rsidP="00E50B14">
      <w:pPr>
        <w:pStyle w:val="10BodySubsequentParagraph"/>
      </w:pPr>
    </w:p>
    <w:p w14:paraId="0FF51E87" w14:textId="60FBF9EA"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54AAB6D1" w:rsidR="00EA3A6F" w:rsidRDefault="00A31991" w:rsidP="000C3EDB">
      <w:pPr>
        <w:pStyle w:val="09BodyFirstParagraph"/>
        <w:spacing w:after="120"/>
      </w:pPr>
      <w:r>
        <w:t xml:space="preserve">Measurements </w:t>
      </w:r>
      <w:r w:rsidR="00EB6FE3">
        <w:t xml:space="preserve">of the transmittance were conducted </w:t>
      </w:r>
      <w:r w:rsidR="007D5861">
        <w:t xml:space="preserve">first </w:t>
      </w:r>
      <w:r w:rsidR="00EB6FE3">
        <w:t xml:space="preserve">using the </w:t>
      </w:r>
      <w:r>
        <w:t>spectroradiometer</w:t>
      </w:r>
      <w:r w:rsidR="00EB6FE3">
        <w:t xml:space="preserve"> with a broadband illumination and secondly </w:t>
      </w:r>
      <w:r w:rsidR="007D5861">
        <w:t xml:space="preserve">using </w:t>
      </w:r>
      <w:r w:rsidR="00EB6FE3">
        <w:t xml:space="preserve">the camera </w:t>
      </w:r>
      <w:r w:rsidR="005C00D6">
        <w:t>with narrow band illumination</w:t>
      </w:r>
      <w:r w:rsidR="00812B5C">
        <w:t>.</w:t>
      </w:r>
      <w:r w:rsidR="005C00D6">
        <w:t xml:space="preserve"> </w:t>
      </w:r>
      <w:r w:rsidR="009E5F10">
        <w:t xml:space="preserve">The numerical aperture of the spectroradiometer’s detector fiber probe averages out over the sample region of interest (ROI) and for comparison purposes, images of the same ROI captured by the camera </w:t>
      </w:r>
      <w:commentRangeStart w:id="144"/>
      <w:r w:rsidR="009E5F10">
        <w:t>are</w:t>
      </w:r>
      <w:commentRangeEnd w:id="144"/>
      <w:r w:rsidR="0050673B">
        <w:rPr>
          <w:rStyle w:val="CommentReference"/>
          <w:rFonts w:asciiTheme="minorHAnsi" w:hAnsiTheme="minorHAnsi"/>
          <w:color w:val="auto"/>
        </w:rPr>
        <w:commentReference w:id="144"/>
      </w:r>
      <w:r w:rsidR="009E5F10">
        <w:t xml:space="preserve"> s</w:t>
      </w:r>
      <w:r w:rsidR="00C068D6">
        <w:t>patial</w:t>
      </w:r>
      <w:r w:rsidR="009E5F10">
        <w:t>ly</w:t>
      </w:r>
      <w:r w:rsidR="00C068D6">
        <w:t xml:space="preserve"> average</w:t>
      </w:r>
      <w:r w:rsidR="009E5F10">
        <w:t>d as well. Repeated measurements led to signal intensities from which a mean value and a standard deviation can be computed</w:t>
      </w:r>
      <w:r w:rsidR="008357DA">
        <w:t xml:space="preserve">. </w:t>
      </w:r>
      <w:r w:rsidR="002A6A26">
        <w:t xml:space="preserve">The transmittance </w:t>
      </w:r>
      <w:r w:rsidR="008357DA">
        <w:t>of the sample is then expressed as</w:t>
      </w:r>
    </w:p>
    <w:tbl>
      <w:tblPr>
        <w:tblStyle w:val="TableGrid"/>
        <w:tblW w:w="0" w:type="auto"/>
        <w:tblLook w:val="04A0" w:firstRow="1" w:lastRow="0" w:firstColumn="1" w:lastColumn="0" w:noHBand="0" w:noVBand="1"/>
      </w:tblPr>
      <w:tblGrid>
        <w:gridCol w:w="7063"/>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1414C07C" w:rsidR="00EA3A6F" w:rsidRDefault="00EA3A6F" w:rsidP="00CB5F0B">
            <w:pPr>
              <w:pStyle w:val="Equation"/>
              <w:tabs>
                <w:tab w:val="clear" w:pos="4680"/>
                <w:tab w:val="left" w:pos="2970"/>
              </w:tabs>
              <w:jc w:val="both"/>
            </w:pPr>
            <w:r w:rsidRPr="009D789B">
              <w:t>(</w:t>
            </w:r>
            <w:bookmarkStart w:id="145" w:name="EqTransmittance"/>
            <w:r>
              <w:fldChar w:fldCharType="begin"/>
            </w:r>
            <w:r>
              <w:instrText xml:space="preserve"> SEQ Eq \* MERGEFORMAT </w:instrText>
            </w:r>
            <w:r>
              <w:fldChar w:fldCharType="separate"/>
            </w:r>
            <w:r w:rsidR="00E50B14">
              <w:rPr>
                <w:noProof/>
              </w:rPr>
              <w:t>1</w:t>
            </w:r>
            <w:r>
              <w:rPr>
                <w:noProof/>
              </w:rPr>
              <w:fldChar w:fldCharType="end"/>
            </w:r>
            <w:bookmarkEnd w:id="145"/>
            <w:r w:rsidRPr="009D789B">
              <w:t>)</w:t>
            </w:r>
          </w:p>
        </w:tc>
      </w:tr>
    </w:tbl>
    <w:p w14:paraId="1A2E10E8" w14:textId="12B5830A" w:rsidR="00605145" w:rsidRDefault="00E35244" w:rsidP="005C00D6">
      <w:pPr>
        <w:pStyle w:val="09BodyFirstParagraph"/>
        <w:spacing w:after="120"/>
      </w:pPr>
      <w:r w:rsidRPr="000D37CA">
        <w:rPr>
          <w:szCs w:val="20"/>
        </w:rPr>
        <w:t>w</w:t>
      </w:r>
      <w:r w:rsidR="008E00F7">
        <w:rPr>
          <w:szCs w:val="20"/>
        </w:rPr>
        <w:t>h</w:t>
      </w:r>
      <w:r w:rsidRPr="000D37CA">
        <w:rPr>
          <w:szCs w:val="20"/>
        </w:rPr>
        <w:t xml:space="preserve">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w:t>
      </w:r>
      <w:r w:rsidR="0029302A">
        <w:t xml:space="preserve">International Commission on Illumination (Commission </w:t>
      </w:r>
      <w:proofErr w:type="spellStart"/>
      <w:r w:rsidR="0029302A">
        <w:t>Internationale</w:t>
      </w:r>
      <w:proofErr w:type="spellEnd"/>
      <w:r w:rsidR="0029302A">
        <w:t xml:space="preserve"> de </w:t>
      </w:r>
      <w:proofErr w:type="spellStart"/>
      <w:r w:rsidR="0029302A">
        <w:t>l’</w:t>
      </w:r>
      <w:r w:rsidR="0029302A">
        <w:rPr>
          <w:rFonts w:cs="Times New Roman"/>
        </w:rPr>
        <w:t>É</w:t>
      </w:r>
      <w:r w:rsidR="0029302A">
        <w:t>clairage</w:t>
      </w:r>
      <w:proofErr w:type="spellEnd"/>
      <w:r w:rsidR="0029302A">
        <w:t xml:space="preserve">, </w:t>
      </w:r>
      <w:r w:rsidR="004A2E1E">
        <w:t>CIE</w:t>
      </w:r>
      <w:r w:rsidR="0029302A">
        <w:t>)</w:t>
      </w:r>
      <w:r w:rsidR="004A2E1E">
        <w:t xml:space="preserv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01008B9A" w14:textId="77777777" w:rsidTr="00A95E2C">
        <w:tc>
          <w:tcPr>
            <w:tcW w:w="7195" w:type="dxa"/>
            <w:vAlign w:val="center"/>
          </w:tcPr>
          <w:p w14:paraId="744B414F" w14:textId="77777777" w:rsidR="004A2E1E" w:rsidRPr="004A2E1E" w:rsidRDefault="0032322A"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4EB94554"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2</w:t>
            </w:r>
            <w:r w:rsidR="00661E71">
              <w:rPr>
                <w:noProof/>
              </w:rPr>
              <w:fldChar w:fldCharType="end"/>
            </w:r>
            <w:r w:rsidRPr="009D789B">
              <w:t>)</w:t>
            </w:r>
          </w:p>
        </w:tc>
      </w:tr>
    </w:tbl>
    <w:p w14:paraId="0CF840F4" w14:textId="2F61441D"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F81A81">
        <w:instrText xml:space="preserve"> ADDIN EN.CITE &lt;EndNote&gt;&lt;Cite&gt;&lt;Author&gt;Nadal&lt;/Author&gt;&lt;Year&gt;2008&lt;/Year&gt;&lt;RecNum&gt;13&lt;/RecNum&gt;&lt;DisplayText&gt;[5-7]&lt;/DisplayText&gt;&lt;record&gt;&lt;rec-number&gt;13&lt;/rec-number&gt;&lt;foreign-keys&gt;&lt;key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F81A81">
        <w:rPr>
          <w:noProof/>
        </w:rPr>
        <w:t>[5-7]</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14:paraId="3A05590F" w14:textId="77777777" w:rsidTr="00A95E2C">
        <w:tc>
          <w:tcPr>
            <w:tcW w:w="7195" w:type="dxa"/>
            <w:vAlign w:val="center"/>
          </w:tcPr>
          <w:p w14:paraId="2AE0985A" w14:textId="77777777" w:rsidR="00F67E3C" w:rsidRPr="009E155E" w:rsidRDefault="0032322A"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4F6E2E8E" w:rsidR="00F67E3C" w:rsidRDefault="00F67E3C" w:rsidP="00A95E2C">
            <w:pPr>
              <w:pStyle w:val="Equation"/>
              <w:tabs>
                <w:tab w:val="clear" w:pos="4680"/>
                <w:tab w:val="left" w:pos="2970"/>
              </w:tabs>
              <w:jc w:val="both"/>
            </w:pPr>
            <w:r w:rsidRPr="009D789B">
              <w:t>(</w:t>
            </w:r>
            <w:bookmarkStart w:id="146" w:name="EqCIEXYZ"/>
            <w:r w:rsidR="00557DBE">
              <w:fldChar w:fldCharType="begin"/>
            </w:r>
            <w:r w:rsidR="00557DBE">
              <w:instrText xml:space="preserve"> SEQ Eq \* MERGEFORMAT  \* MERGEFORMAT </w:instrText>
            </w:r>
            <w:r w:rsidR="00557DBE">
              <w:fldChar w:fldCharType="separate"/>
            </w:r>
            <w:r w:rsidR="00E50B14">
              <w:rPr>
                <w:noProof/>
              </w:rPr>
              <w:t>3</w:t>
            </w:r>
            <w:r w:rsidR="00557DBE">
              <w:fldChar w:fldCharType="end"/>
            </w:r>
            <w:bookmarkEnd w:id="146"/>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176EC76D"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32322A"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6A9AFCCC" w:rsidR="004A2E1E" w:rsidRDefault="004A2E1E" w:rsidP="00A95E2C">
            <w:pPr>
              <w:pStyle w:val="Equation"/>
              <w:tabs>
                <w:tab w:val="clear" w:pos="4680"/>
                <w:tab w:val="left" w:pos="2970"/>
              </w:tabs>
              <w:jc w:val="both"/>
            </w:pPr>
            <w:r w:rsidRPr="009D789B">
              <w:t>(</w:t>
            </w:r>
            <w:bookmarkStart w:id="147" w:name="EqCIELAB"/>
            <w:r>
              <w:fldChar w:fldCharType="begin"/>
            </w:r>
            <w:r>
              <w:instrText xml:space="preserve"> SEQ Eq \* MERGEFORMAT </w:instrText>
            </w:r>
            <w:r>
              <w:fldChar w:fldCharType="separate"/>
            </w:r>
            <w:r w:rsidR="00E50B14">
              <w:rPr>
                <w:noProof/>
              </w:rPr>
              <w:t>5</w:t>
            </w:r>
            <w:r>
              <w:rPr>
                <w:noProof/>
              </w:rPr>
              <w:fldChar w:fldCharType="end"/>
            </w:r>
            <w:bookmarkEnd w:id="147"/>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18A88D6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6</w:t>
            </w:r>
            <w:r w:rsidR="00661E71">
              <w:rPr>
                <w:noProof/>
              </w:rPr>
              <w:fldChar w:fldCharType="end"/>
            </w:r>
            <w:r w:rsidRPr="009D789B">
              <w:t>)</w:t>
            </w:r>
          </w:p>
        </w:tc>
      </w:tr>
    </w:tbl>
    <w:p w14:paraId="4A7CEF5B" w14:textId="41C11A46"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 xml:space="preserve">The </w:t>
      </w:r>
      <w:r w:rsidR="00B05698">
        <w:t xml:space="preserve">CIE 1976 </w:t>
      </w:r>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223C2259" w:rsidR="009E155E" w:rsidRDefault="009E155E" w:rsidP="00A95E2C">
            <w:pPr>
              <w:pStyle w:val="Equation"/>
              <w:tabs>
                <w:tab w:val="clear" w:pos="4680"/>
                <w:tab w:val="left" w:pos="2970"/>
              </w:tabs>
              <w:jc w:val="both"/>
            </w:pPr>
            <w:r w:rsidRPr="009D789B">
              <w:t>(</w:t>
            </w:r>
            <w:bookmarkStart w:id="148" w:name="EqDeltaE"/>
            <w:r>
              <w:fldChar w:fldCharType="begin"/>
            </w:r>
            <w:r>
              <w:instrText xml:space="preserve"> SEQ Eq \* MERGEFORMAT </w:instrText>
            </w:r>
            <w:r>
              <w:fldChar w:fldCharType="separate"/>
            </w:r>
            <w:r w:rsidR="00E50B14">
              <w:rPr>
                <w:noProof/>
              </w:rPr>
              <w:t>7</w:t>
            </w:r>
            <w:r>
              <w:rPr>
                <w:noProof/>
              </w:rPr>
              <w:fldChar w:fldCharType="end"/>
            </w:r>
            <w:bookmarkEnd w:id="148"/>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6D4590D3"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F81A81">
        <w:instrText xml:space="preserve"> ADDIN EN.CITE &lt;EndNote&gt;&lt;Cite&gt;&lt;Year&gt;2004&lt;/Year&gt;&lt;RecNum&gt;21&lt;/RecNum&gt;&lt;DisplayText&gt;[8, 9]&lt;/DisplayText&gt;&lt;record&gt;&lt;rec-number&gt;21&lt;/rec-number&gt;&lt;foreign-keys&gt;&lt;key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F81A81">
        <w:rPr>
          <w:noProof/>
        </w:rPr>
        <w:t>[8, 9]</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14:paraId="2598BB8F" w14:textId="77777777" w:rsidTr="00A95E2C">
        <w:tc>
          <w:tcPr>
            <w:tcW w:w="7195" w:type="dxa"/>
            <w:vAlign w:val="center"/>
          </w:tcPr>
          <w:p w14:paraId="4309793E" w14:textId="77777777" w:rsidR="000A03E8" w:rsidRPr="00AB6C70" w:rsidRDefault="0032322A"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0CBDBE8" w:rsidR="000A03E8" w:rsidRDefault="000A03E8" w:rsidP="00A95E2C">
            <w:pPr>
              <w:pStyle w:val="Equation"/>
              <w:tabs>
                <w:tab w:val="clear" w:pos="4680"/>
                <w:tab w:val="left" w:pos="2970"/>
              </w:tabs>
              <w:jc w:val="both"/>
            </w:pPr>
            <w:r w:rsidRPr="009D789B">
              <w:t>(</w:t>
            </w:r>
            <w:bookmarkStart w:id="149" w:name="EqUncertPropa"/>
            <w:r>
              <w:fldChar w:fldCharType="begin"/>
            </w:r>
            <w:r>
              <w:instrText xml:space="preserve"> SEQ Eq \* MERGEFORMAT </w:instrText>
            </w:r>
            <w:r>
              <w:fldChar w:fldCharType="separate"/>
            </w:r>
            <w:r w:rsidR="00E50B14">
              <w:rPr>
                <w:noProof/>
              </w:rPr>
              <w:t>8</w:t>
            </w:r>
            <w:r>
              <w:rPr>
                <w:noProof/>
              </w:rPr>
              <w:fldChar w:fldCharType="end"/>
            </w:r>
            <w:bookmarkEnd w:id="149"/>
            <w:r w:rsidRPr="009D789B">
              <w:t>)</w:t>
            </w:r>
          </w:p>
        </w:tc>
      </w:tr>
    </w:tbl>
    <w:p w14:paraId="6F602926" w14:textId="77777777" w:rsidR="00EA120B" w:rsidRDefault="00EA120B" w:rsidP="00EA120B">
      <w:pPr>
        <w:pStyle w:val="09BodyFirstParagraph"/>
      </w:pPr>
      <w:r>
        <w:lastRenderedPageBreak/>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193567AB"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E50B14">
        <w:rPr>
          <w:noProof/>
        </w:rPr>
        <w:t>1</w:t>
      </w:r>
      <w:r w:rsidR="00A1132E">
        <w:fldChar w:fldCharType="end"/>
      </w:r>
      <w:r>
        <w:t>) and Eq. (</w:t>
      </w:r>
      <w:r>
        <w:fldChar w:fldCharType="begin"/>
      </w:r>
      <w:r>
        <w:instrText xml:space="preserve"> REF EqUncertPropa \h </w:instrText>
      </w:r>
      <w:r>
        <w:fldChar w:fldCharType="separate"/>
      </w:r>
      <w:r w:rsidR="00E50B14">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14:paraId="3BD33275" w14:textId="77777777" w:rsidTr="00661E71">
        <w:tc>
          <w:tcPr>
            <w:tcW w:w="7195" w:type="dxa"/>
            <w:vAlign w:val="center"/>
          </w:tcPr>
          <w:p w14:paraId="3D796B60" w14:textId="77777777" w:rsidR="008110EC" w:rsidRPr="00FE6D0E" w:rsidRDefault="0032322A"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3BB66A19" w:rsidR="008110EC" w:rsidRDefault="008110EC" w:rsidP="00661E71">
            <w:pPr>
              <w:pStyle w:val="Equation"/>
              <w:tabs>
                <w:tab w:val="clear" w:pos="4680"/>
                <w:tab w:val="left" w:pos="2970"/>
              </w:tabs>
              <w:jc w:val="both"/>
            </w:pPr>
            <w:r w:rsidRPr="009D789B">
              <w:t>(</w:t>
            </w:r>
            <w:bookmarkStart w:id="150" w:name="EqUncertTransmittance"/>
            <w:r>
              <w:fldChar w:fldCharType="begin"/>
            </w:r>
            <w:r>
              <w:instrText xml:space="preserve"> SEQ Eq \* MERGEFORMAT </w:instrText>
            </w:r>
            <w:r>
              <w:fldChar w:fldCharType="separate"/>
            </w:r>
            <w:r w:rsidR="00E50B14">
              <w:rPr>
                <w:noProof/>
              </w:rPr>
              <w:t>9</w:t>
            </w:r>
            <w:r>
              <w:rPr>
                <w:noProof/>
              </w:rPr>
              <w:fldChar w:fldCharType="end"/>
            </w:r>
            <w:bookmarkEnd w:id="150"/>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32952CEB" w:rsidR="00BF0665" w:rsidRDefault="00557DBE" w:rsidP="00A1132E">
      <w:pPr>
        <w:pStyle w:val="10BodySubsequentParagraph"/>
        <w:spacing w:before="120" w:after="120"/>
        <w:rPr>
          <w:szCs w:val="20"/>
        </w:rPr>
      </w:pPr>
      <w:r>
        <w:t>From Eq. (</w:t>
      </w:r>
      <w:r>
        <w:fldChar w:fldCharType="begin"/>
      </w:r>
      <w:r>
        <w:instrText xml:space="preserve"> REF EqCIEXYZ \h </w:instrText>
      </w:r>
      <w:r>
        <w:fldChar w:fldCharType="separate"/>
      </w:r>
      <w:r w:rsidR="00E50B14">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E50B14">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4B02DE69"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10</w:t>
            </w:r>
            <w:r w:rsidR="00661E71">
              <w:rPr>
                <w:noProof/>
              </w:rPr>
              <w:fldChar w:fldCharType="end"/>
            </w:r>
            <w:r w:rsidRPr="009D789B">
              <w:t>)</w:t>
            </w:r>
          </w:p>
        </w:tc>
      </w:tr>
    </w:tbl>
    <w:p w14:paraId="36F63D38" w14:textId="4C8506E4"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F81A81">
        <w:instrText xml:space="preserve"> ADDIN EN.CITE &lt;EndNote&gt;&lt;Cite&gt;&lt;Author&gt;Gardner&lt;/Author&gt;&lt;Year&gt;1999&lt;/Year&gt;&lt;RecNum&gt;27&lt;/RecNum&gt;&lt;DisplayText&gt;[10]&lt;/DisplayText&gt;&lt;record&gt;&lt;rec-number&gt;27&lt;/rec-number&gt;&lt;foreign-keys&gt;&lt;key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F81A81">
        <w:rPr>
          <w:noProof/>
        </w:rPr>
        <w:t>[10]</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2483AE31"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E50B14">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E50B14">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81A81">
        <w:rPr>
          <w:rFonts w:cs="Times New Roman"/>
          <w:szCs w:val="20"/>
        </w:rPr>
        <w:instrText xml:space="preserve"> ADDIN EN.CITE &lt;EndNote&gt;&lt;Cite&gt;&lt;Author&gt;Wübbeler&lt;/Author&gt;&lt;Year&gt;2017&lt;/Year&gt;&lt;RecNum&gt;14&lt;/RecNum&gt;&lt;DisplayText&gt;[11]&lt;/DisplayText&gt;&lt;record&gt;&lt;rec-number&gt;14&lt;/rec-number&gt;&lt;foreign-keys&gt;&lt;key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81A81">
        <w:rPr>
          <w:rFonts w:cs="Times New Roman"/>
          <w:noProof/>
          <w:szCs w:val="20"/>
        </w:rPr>
        <w:t>[11]</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2D0D0D2F"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rPr>
                  <w:rFonts w:ascii="Cambria Math" w:hAnsi="Cambria Math"/>
                  <w:sz w:val="20"/>
                  <w:szCs w:val="20"/>
                </w:rPr>
                <m:t>with δ</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num>
                <m:den>
                  <m:r>
                    <w:rPr>
                      <w:rFonts w:ascii="Cambria Math" w:hAnsi="Cambria Math"/>
                      <w:sz w:val="20"/>
                      <w:szCs w:val="20"/>
                    </w:rPr>
                    <m:t>29</m:t>
                  </m:r>
                </m:den>
              </m:f>
            </m:oMath>
            <w:r w:rsidR="00CB0342">
              <w:rPr>
                <w:sz w:val="20"/>
                <w:szCs w:val="20"/>
              </w:rPr>
              <w:t>.</w:t>
            </w:r>
          </w:p>
        </w:tc>
        <w:tc>
          <w:tcPr>
            <w:tcW w:w="341" w:type="dxa"/>
            <w:vAlign w:val="center"/>
          </w:tcPr>
          <w:p w14:paraId="7BE4BE8D" w14:textId="15DB5C91"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12</w:t>
            </w:r>
            <w:r w:rsidR="00661E71">
              <w:rPr>
                <w:noProof/>
              </w:rPr>
              <w:fldChar w:fldCharType="end"/>
            </w:r>
            <w:r w:rsidRPr="009D789B">
              <w:t>)</w:t>
            </w:r>
          </w:p>
        </w:tc>
      </w:tr>
    </w:tbl>
    <w:p w14:paraId="6E2D5A8E" w14:textId="1A0A728B"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7C89A821" w14:textId="2D3E02AB" w:rsidR="002C6711" w:rsidRDefault="008357DA" w:rsidP="00AD6BB4">
      <w:pPr>
        <w:pStyle w:val="10BodySubsequentParagraph"/>
      </w:pPr>
      <w:r>
        <w:t>From Eq. (</w:t>
      </w:r>
      <w:r>
        <w:fldChar w:fldCharType="begin"/>
      </w:r>
      <w:r>
        <w:instrText xml:space="preserve"> REF EqDeltaE \h </w:instrText>
      </w:r>
      <w:r>
        <w:fldChar w:fldCharType="separate"/>
      </w:r>
      <w:r w:rsidR="00E50B14">
        <w:rPr>
          <w:noProof/>
        </w:rPr>
        <w:t>7</w:t>
      </w:r>
      <w:r>
        <w:fldChar w:fldCharType="end"/>
      </w:r>
      <w:r>
        <w:t xml:space="preserve">) the normally distributed CIELAB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E63CC0">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E63CC0">
        <w:t xml:space="preserve"> can be used to </w:t>
      </w:r>
      <w:r>
        <w:t xml:space="preserve">form </w:t>
      </w:r>
      <w:r w:rsidR="00E63CC0">
        <w:t xml:space="preserve">a </w:t>
      </w:r>
      <w:r w:rsidR="00E63CC0" w:rsidRPr="00E63CC0">
        <w:t>Euclidian distance</w:t>
      </w:r>
      <w:r>
        <w:t xml:space="preserve"> in the CIELAB space,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that is not normally distributed</w:t>
      </w:r>
      <w:r w:rsidR="00E63CC0">
        <w:t>. Hence, t</w:t>
      </w:r>
      <w:r w:rsidR="002C6711" w:rsidRPr="00E63CC0">
        <w:t xml:space="preserve">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2C6711" w:rsidRPr="00E63CC0">
        <w:t xml:space="preserve"> between both types of measurements were computed by Monte Carlo simulations of the color points positions using the covariance matrices of the CIELAB coordinates</w:t>
      </w:r>
      <w:r w:rsidR="00E63CC0">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1</m:t>
                </m:r>
              </m:sub>
            </m:sSub>
          </m:sub>
        </m:sSub>
      </m:oMath>
      <w:r w:rsidR="00E63CC0">
        <w:rPr>
          <w:szCs w:val="20"/>
        </w:rPr>
        <w:t xml:space="preserve"> and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2</m:t>
                </m:r>
              </m:sub>
            </m:sSub>
          </m:sub>
        </m:sSub>
      </m:oMath>
      <w:r w:rsidR="00E63CC0">
        <w:rPr>
          <w:szCs w:val="20"/>
        </w:rPr>
        <w:t xml:space="preserve">. The median of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E63CC0">
        <w:t xml:space="preserve"> statistical distribution</w:t>
      </w:r>
      <w:r w:rsidR="00CB5DD3">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CB5DD3">
        <w:t>,</w:t>
      </w:r>
      <w:r w:rsidR="00E63CC0">
        <w:t xml:space="preserve"> is used as metric to estimate the proximity between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CB5DD3">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CB5DD3">
        <w:t>.</w:t>
      </w:r>
    </w:p>
    <w:p w14:paraId="4BFC48AA" w14:textId="0A3A5313" w:rsidR="00036965" w:rsidRPr="00036965" w:rsidRDefault="00E32130" w:rsidP="009031DA">
      <w:pPr>
        <w:pStyle w:val="10BodySubsequentParagraph"/>
      </w:pPr>
      <w:r>
        <w:t>We limited our estimation to the type A uncertainty</w:t>
      </w:r>
      <w:r w:rsidR="00775AB1">
        <w:t xml:space="preserve"> (uncertainty evaluated by the statistical analysis of series of observations</w:t>
      </w:r>
      <w:r w:rsidR="00775AB1">
        <w:fldChar w:fldCharType="begin"/>
      </w:r>
      <w:r w:rsidR="00F81A81">
        <w:instrText xml:space="preserve"> ADDIN EN.CITE &lt;EndNote&gt;&lt;Cite&gt;&lt;Author&gt;Taylor&lt;/Author&gt;&lt;Year&gt;1994&lt;/Year&gt;&lt;RecNum&gt;22&lt;/RecNum&gt;&lt;DisplayText&gt;[9]&lt;/DisplayText&gt;&lt;record&gt;&lt;rec-number&gt;22&lt;/rec-number&gt;&lt;foreign-keys&gt;&lt;key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775AB1">
        <w:fldChar w:fldCharType="separate"/>
      </w:r>
      <w:r w:rsidR="00F81A81">
        <w:rPr>
          <w:noProof/>
        </w:rPr>
        <w:t>[9]</w:t>
      </w:r>
      <w:r w:rsidR="00775AB1">
        <w:fldChar w:fldCharType="end"/>
      </w:r>
      <w:r w:rsidR="00775AB1">
        <w:t>)</w:t>
      </w:r>
      <w:r>
        <w:t xml:space="preserve"> by considering: i) the propagation of the uncertainty on a </w:t>
      </w:r>
      <w:r>
        <w:lastRenderedPageBreak/>
        <w:t xml:space="preserve">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w:t>
      </w:r>
      <w:commentRangeStart w:id="151"/>
      <w:commentRangeStart w:id="152"/>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151"/>
        <m:r>
          <m:rPr>
            <m:sty m:val="p"/>
          </m:rPr>
          <w:rPr>
            <w:rStyle w:val="CommentReference"/>
            <w:rFonts w:ascii="Cambria Math" w:hAnsi="Cambria Math"/>
            <w:color w:val="auto"/>
          </w:rPr>
          <w:commentReference w:id="151"/>
        </m:r>
        <w:commentRangeEnd w:id="152"/>
        <m:r>
          <m:rPr>
            <m:sty m:val="p"/>
          </m:rPr>
          <w:rPr>
            <w:rStyle w:val="CommentReference"/>
            <w:rFonts w:ascii="Cambria Math" w:hAnsi="Cambria Math"/>
            <w:color w:val="auto"/>
          </w:rPr>
          <w:commentReference w:id="152"/>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15618516" w14:textId="7CF9DFC1" w:rsidR="004B5A05" w:rsidRDefault="007609B3" w:rsidP="00F8217A">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w:t>
      </w:r>
      <w:r w:rsidR="00D92205">
        <w:t>KW</w:t>
      </w:r>
      <w:r w:rsidR="001F5A13">
        <w:t xml:space="preserve"> gelatin </w:t>
      </w:r>
      <w:r w:rsidR="005D41EE">
        <w:t>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E50B14">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EC70D7">
        <w:t>(a)</w:t>
      </w:r>
      <w:r w:rsidR="00250FA2">
        <w:t xml:space="preserve"> </w:t>
      </w:r>
      <w:r w:rsidR="00EC70D7">
        <w:t>show</w:t>
      </w:r>
      <w:r w:rsidR="00A52800">
        <w:t>s</w:t>
      </w:r>
      <w:r w:rsidR="00EC70D7">
        <w:t xml:space="preserve"> that</w:t>
      </w:r>
      <w:r w:rsidR="00A83D91">
        <w:t xml:space="preserve"> </w:t>
      </w:r>
      <w:r w:rsidR="0017315A">
        <w:t xml:space="preserve">for </w:t>
      </w:r>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972B65">
        <w:fldChar w:fldCharType="begin"/>
      </w:r>
      <w:r w:rsidR="00972B65">
        <w:instrText xml:space="preserve"> REF FigCumulWeight \h </w:instrText>
      </w:r>
      <w:r w:rsidR="00972B65">
        <w:fldChar w:fldCharType="separate"/>
      </w:r>
      <w:r w:rsidR="00E50B14">
        <w:rPr>
          <w:noProof/>
        </w:rPr>
        <w:t>4</w:t>
      </w:r>
      <w:r w:rsidR="00972B65">
        <w:fldChar w:fldCharType="end"/>
      </w:r>
      <w:r w:rsidR="00972B65">
        <w:t xml:space="preserve"> </w:t>
      </w:r>
      <w:r w:rsidR="00C808F0">
        <w:t>illustrates this assumption by presenting</w:t>
      </w:r>
      <w:r w:rsidR="00BC5106">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Pr>
          <w:szCs w:val="20"/>
        </w:rPr>
        <w:t xml:space="preserve"> and</w:t>
      </w:r>
      <w:r w:rsidR="00C808F0">
        <w:t xml:space="preserve"> the </w:t>
      </w:r>
      <w:r w:rsidR="00BC5106">
        <w:t>R</w:t>
      </w:r>
      <w:r w:rsidR="00C808F0">
        <w:t xml:space="preserve">elative </w:t>
      </w:r>
      <w:r w:rsidR="00BC5106">
        <w:t>C</w:t>
      </w:r>
      <w:r w:rsidR="00C808F0">
        <w:t xml:space="preserve">umulative </w:t>
      </w:r>
      <w:r w:rsidR="00BC5106">
        <w:t>W</w:t>
      </w:r>
      <w:r w:rsidR="00C808F0">
        <w:t>eight</w:t>
      </w:r>
      <w:r w:rsidR="00BC5106">
        <w:t xml:space="preserve"> (RCW)</w:t>
      </w:r>
      <w:r w:rsidR="00C808F0">
        <w:t xml:space="preserve">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w:t>
      </w:r>
      <w:r w:rsidR="00D92205">
        <w:t xml:space="preserve"> KW</w:t>
      </w:r>
      <w:r w:rsidR="005D41EE">
        <w:t xml:space="preserv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=1.000 </m:t>
        </m:r>
      </m:oMath>
      <w:r w:rsidR="00594929">
        <w:t xml:space="preserve"> and an interce</w:t>
      </w:r>
      <w:r w:rsidR="00D33334">
        <w:t>pt</w:t>
      </w:r>
      <w:r w:rsidR="00594929">
        <w:t xml:space="preserve"> </w:t>
      </w:r>
      <m:oMath>
        <m:r>
          <w:rPr>
            <w:rFonts w:ascii="Cambria Math" w:hAnsi="Cambria Math"/>
          </w:rPr>
          <m:t>b=1.721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w:t>
      </w:r>
      <w:r w:rsidR="004B5A05">
        <w:t xml:space="preserve"> (</w:t>
      </w:r>
      <w:proofErr w:type="spellStart"/>
      <w:r w:rsidR="004B5A05">
        <w:t>rmse</w:t>
      </w:r>
      <w:proofErr w:type="spellEnd"/>
      <w:r w:rsidR="004B5A05">
        <w:t xml:space="preserve">) of </w:t>
      </w:r>
      <m:oMath>
        <m:r>
          <w:rPr>
            <w:rFonts w:ascii="Cambria Math" w:hAnsi="Cambria Math"/>
          </w:rPr>
          <m:t>3.880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p>
    <w:p w14:paraId="60730808" w14:textId="77777777" w:rsidR="009F37CB" w:rsidRDefault="009F37CB" w:rsidP="009F37CB">
      <w:pPr>
        <w:pStyle w:val="10BodySubsequentParagraph"/>
      </w:pPr>
    </w:p>
    <w:tbl>
      <w:tblPr>
        <w:tblStyle w:val="TableGrid"/>
        <w:tblW w:w="8742" w:type="dxa"/>
        <w:tblInd w:w="-545" w:type="dxa"/>
        <w:tblLook w:val="04A0" w:firstRow="1" w:lastRow="0" w:firstColumn="1" w:lastColumn="0" w:noHBand="0" w:noVBand="1"/>
      </w:tblPr>
      <w:tblGrid>
        <w:gridCol w:w="4326"/>
        <w:gridCol w:w="4416"/>
      </w:tblGrid>
      <w:tr w:rsidR="00231423" w14:paraId="1470D803" w14:textId="77777777" w:rsidTr="00231423">
        <w:tc>
          <w:tcPr>
            <w:tcW w:w="4326" w:type="dxa"/>
          </w:tcPr>
          <w:p w14:paraId="38080EAC" w14:textId="64BFCB73" w:rsidR="009F37CB" w:rsidRDefault="00231423" w:rsidP="00235293">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06826E99" wp14:editId="30CAD941">
                      <wp:simplePos x="0" y="0"/>
                      <wp:positionH relativeFrom="leftMargin">
                        <wp:posOffset>2050817</wp:posOffset>
                      </wp:positionH>
                      <wp:positionV relativeFrom="paragraph">
                        <wp:posOffset>1545742</wp:posOffset>
                      </wp:positionV>
                      <wp:extent cx="36195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AF160D6" w14:textId="77777777" w:rsidR="0032322A" w:rsidRPr="003C1B13" w:rsidRDefault="0032322A" w:rsidP="009F37C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6E99" id="_x0000_s1069" type="#_x0000_t202" style="position:absolute;left:0;text-align:left;margin-left:161.5pt;margin-top:121.7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rr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Q+eK6y4CAABABAAADgAAAAAAAAAAAAAAAAAuAgAA&#10;ZHJzL2Uyb0RvYy54bWxQSwECLQAUAAYACAAAACEAkZOmmt8AAAALAQAADwAAAAAAAAAAAAAAAACI&#10;BAAAZHJzL2Rvd25yZXYueG1sUEsFBgAAAAAEAAQA8wAAAJQFAAAAAA==&#10;" stroked="f">
                      <v:fill opacity="0"/>
                      <v:textbox>
                        <w:txbxContent>
                          <w:p w14:paraId="5AF160D6" w14:textId="77777777" w:rsidR="0032322A" w:rsidRPr="003C1B13" w:rsidRDefault="0032322A" w:rsidP="009F37CB">
                            <w:pPr>
                              <w:rPr>
                                <w:sz w:val="16"/>
                                <w:szCs w:val="16"/>
                              </w:rPr>
                            </w:pPr>
                            <w:r w:rsidRPr="003C1B13">
                              <w:rPr>
                                <w:sz w:val="16"/>
                                <w:szCs w:val="16"/>
                              </w:rPr>
                              <w:t>(a)</w:t>
                            </w:r>
                          </w:p>
                        </w:txbxContent>
                      </v:textbox>
                      <w10:wrap anchorx="margin"/>
                    </v:shape>
                  </w:pict>
                </mc:Fallback>
              </mc:AlternateContent>
            </w:r>
            <w:r w:rsidR="009F37CB">
              <w:rPr>
                <w:noProof/>
                <w:lang w:eastAsia="zh-TW"/>
              </w:rPr>
              <w:drawing>
                <wp:inline distT="0" distB="0" distL="0" distR="0" wp14:anchorId="50BBD457" wp14:editId="70FD5A3E">
                  <wp:extent cx="2606040" cy="1956816"/>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6040" cy="1956816"/>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827A850" w14:textId="77777777" w:rsidR="009F37CB" w:rsidRDefault="009F37CB" w:rsidP="00231423">
            <w:pPr>
              <w:pStyle w:val="09BodyFirstParagraph"/>
              <w:keepNext/>
              <w:jc w:val="center"/>
            </w:pPr>
            <w:r>
              <w:rPr>
                <w:noProof/>
                <w:lang w:eastAsia="zh-TW"/>
              </w:rPr>
              <mc:AlternateContent>
                <mc:Choice Requires="wps">
                  <w:drawing>
                    <wp:anchor distT="45720" distB="45720" distL="114300" distR="114300" simplePos="0" relativeHeight="251667456" behindDoc="0" locked="0" layoutInCell="1" allowOverlap="1" wp14:anchorId="3B06464D" wp14:editId="427BEF3D">
                      <wp:simplePos x="0" y="0"/>
                      <wp:positionH relativeFrom="leftMargin">
                        <wp:posOffset>2106658</wp:posOffset>
                      </wp:positionH>
                      <wp:positionV relativeFrom="paragraph">
                        <wp:posOffset>1573565</wp:posOffset>
                      </wp:positionV>
                      <wp:extent cx="361950" cy="2571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91CC9B4" w14:textId="77777777" w:rsidR="0032322A" w:rsidRPr="003C1B13" w:rsidRDefault="0032322A" w:rsidP="009F37CB">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6464D" id="_x0000_s1070" type="#_x0000_t202" style="position:absolute;left:0;text-align:left;margin-left:165.9pt;margin-top:123.9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h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" stroked="f">
                      <v:fill opacity="0"/>
                      <v:textbox>
                        <w:txbxContent>
                          <w:p w14:paraId="791CC9B4" w14:textId="77777777" w:rsidR="0032322A" w:rsidRPr="003C1B13" w:rsidRDefault="0032322A" w:rsidP="009F37CB">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46380004" wp14:editId="2795D499">
                  <wp:extent cx="2662792" cy="1997094"/>
                  <wp:effectExtent l="0" t="0" r="444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9822" cy="2009866"/>
                          </a:xfrm>
                          <a:prstGeom prst="rect">
                            <a:avLst/>
                          </a:prstGeom>
                        </pic:spPr>
                      </pic:pic>
                    </a:graphicData>
                  </a:graphic>
                </wp:inline>
              </w:drawing>
            </w:r>
          </w:p>
        </w:tc>
      </w:tr>
    </w:tbl>
    <w:p w14:paraId="481BA17D" w14:textId="4FD2B2C1" w:rsidR="009F37CB" w:rsidRDefault="009F37CB" w:rsidP="009F37CB">
      <w:pPr>
        <w:pStyle w:val="12FigureCaptionLong"/>
      </w:pPr>
      <w:r>
        <w:t xml:space="preserve">Fig. </w:t>
      </w:r>
      <w:bookmarkStart w:id="153" w:name="FigTransLinearityNDFilter"/>
      <w:r>
        <w:fldChar w:fldCharType="begin"/>
      </w:r>
      <w:r>
        <w:instrText xml:space="preserve"> SEQ Figure \* ARABIC </w:instrText>
      </w:r>
      <w:r>
        <w:fldChar w:fldCharType="separate"/>
      </w:r>
      <w:r w:rsidR="00E50B14">
        <w:rPr>
          <w:noProof/>
        </w:rPr>
        <w:t>3</w:t>
      </w:r>
      <w:r>
        <w:fldChar w:fldCharType="end"/>
      </w:r>
      <w:bookmarkEnd w:id="153"/>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a set of </w:t>
      </w:r>
      <w:r w:rsidR="00D92205">
        <w:t>KW</w:t>
      </w:r>
      <w:r>
        <w:t xml:space="preserve">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t xml:space="preserve"> for most ND filters; (b)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fitted with a linear model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t>.</w:t>
      </w:r>
    </w:p>
    <w:p w14:paraId="670F0D4D" w14:textId="77777777" w:rsidR="009F37CB" w:rsidRDefault="009F37CB" w:rsidP="009F37CB">
      <w:pPr>
        <w:pStyle w:val="12FigureCaptionLong"/>
        <w:jc w:val="center"/>
      </w:pPr>
      <w:r>
        <w:rPr>
          <w:noProof/>
          <w:lang w:eastAsia="zh-TW"/>
        </w:rPr>
        <w:lastRenderedPageBreak/>
        <w:drawing>
          <wp:inline distT="0" distB="0" distL="0" distR="0" wp14:anchorId="6AEA748D" wp14:editId="3A09B877">
            <wp:extent cx="2624328" cy="19659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4328" cy="1965960"/>
                    </a:xfrm>
                    <a:prstGeom prst="rect">
                      <a:avLst/>
                    </a:prstGeom>
                    <a:ln>
                      <a:noFill/>
                    </a:ln>
                    <a:extLst>
                      <a:ext uri="{53640926-AAD7-44D8-BBD7-CCE9431645EC}">
                        <a14:shadowObscured xmlns:a14="http://schemas.microsoft.com/office/drawing/2010/main"/>
                      </a:ext>
                    </a:extLst>
                  </pic:spPr>
                </pic:pic>
              </a:graphicData>
            </a:graphic>
          </wp:inline>
        </w:drawing>
      </w:r>
    </w:p>
    <w:p w14:paraId="477E3B75" w14:textId="59960D7B" w:rsidR="009F37CB" w:rsidRDefault="009F37CB" w:rsidP="009F37CB">
      <w:pPr>
        <w:pStyle w:val="12FigureCaptionLong"/>
      </w:pPr>
      <w:r>
        <w:t xml:space="preserve">Fig. </w:t>
      </w:r>
      <w:bookmarkStart w:id="154" w:name="FigCumulWeight"/>
      <w:r>
        <w:fldChar w:fldCharType="begin"/>
      </w:r>
      <w:r>
        <w:instrText xml:space="preserve"> SEQ Figure \* ARABIC </w:instrText>
      </w:r>
      <w:r>
        <w:fldChar w:fldCharType="separate"/>
      </w:r>
      <w:r w:rsidR="00E50B14">
        <w:rPr>
          <w:noProof/>
        </w:rPr>
        <w:t>4</w:t>
      </w:r>
      <w:r>
        <w:fldChar w:fldCharType="end"/>
      </w:r>
      <w:bookmarkEnd w:id="154"/>
      <w:r>
        <w:t xml:space="preserve">. </w:t>
      </w:r>
      <w:r w:rsidR="00BC5106">
        <w:t>T</w:t>
      </w:r>
      <w:r>
        <w:t xml:space="preserve">he CIE 1931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sidRPr="00BC5106">
        <w:t xml:space="preserve"> </w:t>
      </w:r>
      <w:r w:rsidR="00BC5106">
        <w:t>the relative cumulative weight.</w:t>
      </w:r>
    </w:p>
    <w:p w14:paraId="1D9E9E11" w14:textId="2DC6D018" w:rsidR="003E4A4E" w:rsidRDefault="00D07456" w:rsidP="009031DA">
      <w:pPr>
        <w:pStyle w:val="10BodySubsequentParagraph"/>
      </w:pPr>
      <w:r>
        <w:t xml:space="preserve">Table </w:t>
      </w:r>
      <w:r w:rsidR="00972B65">
        <w:fldChar w:fldCharType="begin"/>
      </w:r>
      <w:r w:rsidR="00972B65">
        <w:instrText xml:space="preserve"> REF TableResultsKWNDFilters \h </w:instrText>
      </w:r>
      <w:r w:rsidR="00972B65">
        <w:fldChar w:fldCharType="separate"/>
      </w:r>
      <w:r w:rsidR="00E50B14">
        <w:rPr>
          <w:noProof/>
        </w:rPr>
        <w:t>1</w:t>
      </w:r>
      <w:r w:rsidR="00972B65">
        <w:fldChar w:fldCharType="end"/>
      </w:r>
      <w:r w:rsidR="00972B65">
        <w:t xml:space="preserve"> </w:t>
      </w:r>
      <w:r>
        <w:t>presents the</w:t>
      </w:r>
      <w:r w:rsidR="00FD34E2">
        <w:t xml:space="preserve"> </w:t>
      </w:r>
      <w:commentRangeStart w:id="155"/>
      <w:commentRangeStart w:id="156"/>
      <w:r w:rsidR="00FD34E2">
        <w:t>CI</w:t>
      </w:r>
      <w:r w:rsidR="0017315A">
        <w:t>E</w:t>
      </w:r>
      <w:r w:rsidR="00FD34E2">
        <w:t>LAB coordinates</w:t>
      </w:r>
      <w:r>
        <w:t xml:space="preserve"> results </w:t>
      </w:r>
      <w:commentRangeEnd w:id="155"/>
      <w:r w:rsidR="0017315A">
        <w:rPr>
          <w:rStyle w:val="CommentReference"/>
          <w:rFonts w:asciiTheme="minorHAnsi" w:hAnsiTheme="minorHAnsi"/>
          <w:color w:val="auto"/>
        </w:rPr>
        <w:commentReference w:id="155"/>
      </w:r>
      <w:commentRangeEnd w:id="156"/>
      <w:r w:rsidR="00775AB1">
        <w:rPr>
          <w:rStyle w:val="CommentReference"/>
          <w:rFonts w:asciiTheme="minorHAnsi" w:hAnsiTheme="minorHAnsi"/>
          <w:color w:val="auto"/>
        </w:rPr>
        <w:commentReference w:id="156"/>
      </w:r>
      <w:r>
        <w:t>for the set of neutral density filters</w:t>
      </w:r>
      <w:r w:rsidR="00CB5DD3">
        <w:t>, their uncertainties and</w:t>
      </w:r>
      <w:r w:rsidR="00237810">
        <w:t xml:space="preserve"> </w:t>
      </w:r>
      <w:r w:rsidR="008F5281">
        <w:t>the median value of</w:t>
      </w:r>
      <w:r w:rsidR="00237810">
        <w:t xml:space="preserve"> the statistical distributions of</w:t>
      </w:r>
      <w:r w:rsidR="008F5281">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010009">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010009">
        <w:t>,</w:t>
      </w:r>
      <w:r w:rsidR="00237810">
        <w:t xml:space="preserve"> obtained for each sample</w:t>
      </w:r>
      <w:r w:rsidR="00396E44">
        <w:t>.</w:t>
      </w:r>
      <w:r w:rsidR="00916DF0">
        <w:t xml:space="preserve"> </w:t>
      </w:r>
      <w:r w:rsidR="004F2F2D">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4F2F2D">
        <w:t>(</w:t>
      </w:r>
      <w:r w:rsidR="003E4A4E">
        <w:t>a</w:t>
      </w:r>
      <w:r w:rsidR="004F2F2D">
        <w:t xml:space="preserve">) presents </w:t>
      </w:r>
      <w:r w:rsidR="003E4A4E">
        <w:t xml:space="preserve">the transmittance </w:t>
      </w:r>
      <w:r w:rsidR="004F2F2D">
        <w:t xml:space="preserve">data for </w:t>
      </w:r>
      <m:oMath>
        <m:r>
          <w:rPr>
            <w:rFonts w:ascii="Cambria Math" w:hAnsi="Cambria Math"/>
          </w:rPr>
          <m:t>OD=0.3</m:t>
        </m:r>
      </m:oMath>
      <w:r w:rsidR="003E4A4E">
        <w:t xml:space="preserve"> and shows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F2F2D">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overlap</w:t>
      </w:r>
      <w:r w:rsidR="004F2F2D">
        <w:t xml:space="preserve"> within the error bars at all wavelengths but 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4F2F2D">
        <w:t xml:space="preserve">. </w:t>
      </w:r>
      <w:r w:rsidR="003E4A4E">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3E4A4E">
        <w:t xml:space="preserve">(b) (c) and (d) present the CIELAB coordinates and 95% confidence regions issued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3E4A4E">
        <w:t xml:space="preserve"> measurements and their uncertainties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xml:space="preserve">) projection planes, respectively. There is no overlap between the 95% confidence regions </w:t>
      </w:r>
      <w:r w:rsidR="0063222E">
        <w:t>apart from</w:t>
      </w:r>
      <w:r w:rsidR="003E4A4E">
        <w:t xml:space="preserve"> in the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projection plane</w:t>
      </w:r>
      <w:r w:rsidR="00010009">
        <w:t xml:space="preserve"> which points to a systematic error </w:t>
      </w:r>
      <w:r w:rsidR="0063222E">
        <w:t>on</w:t>
      </w:r>
      <w:r w:rsidR="0044390B">
        <w:t xml:space="preserve"> </w:t>
      </w:r>
      <w:r w:rsidR="0063222E">
        <w:t xml:space="preserve">the </w:t>
      </w:r>
      <w:r w:rsidR="0044390B">
        <w:t xml:space="preserve">color </w:t>
      </w:r>
      <w:r w:rsidR="0063222E">
        <w:t>coordinates</w:t>
      </w:r>
      <w:r w:rsidR="003E4A4E">
        <w:t xml:space="preserve">. </w:t>
      </w:r>
      <w:r w:rsidR="00010009">
        <w:t xml:space="preserve">However, the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3222E">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=0.68</m:t>
        </m:r>
      </m:oMath>
      <w:r w:rsidR="0063222E">
        <w:t>)</w:t>
      </w:r>
      <w:r w:rsidR="00010009">
        <w:t xml:space="preserve"> is relatively small and </w:t>
      </w:r>
      <w:r w:rsidR="0063222E">
        <w:t xml:space="preserve">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010009">
        <w:t xml:space="preserve">is </w:t>
      </w:r>
      <w:r w:rsidR="0063222E">
        <w:t>considered</w:t>
      </w:r>
      <w:r w:rsidR="00010009">
        <w:t xml:space="preserve"> reasonable. One should note that</w:t>
      </w:r>
      <w:r w:rsidR="0023313B">
        <w:t>,</w:t>
      </w:r>
      <w:r w:rsidR="00010009">
        <w:t xml:space="preserve"> </w:t>
      </w:r>
      <w:r w:rsidR="0023313B">
        <w:t xml:space="preserve">for </w:t>
      </w:r>
      <m:oMath>
        <m:r>
          <w:rPr>
            <w:rFonts w:ascii="Cambria Math" w:hAnsi="Cambria Math"/>
          </w:rPr>
          <m:t>OD=2.0</m:t>
        </m:r>
      </m:oMath>
      <w:r w:rsidR="0023313B">
        <w:t xml:space="preserve">, despite the relative proximity of the CIELAB coordinates mean values </w:t>
      </w:r>
      <w:r w:rsidR="00010009">
        <w:t>the</w:t>
      </w:r>
      <w:r w:rsidR="0023313B">
        <w:t>ir</w:t>
      </w:r>
      <w:r w:rsidR="00010009">
        <w:t xml:space="preserve"> large uncertainties </w:t>
      </w:r>
      <w:r w:rsidR="008A451B">
        <w:t xml:space="preserve">explain the larger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=3.51</m:t>
        </m:r>
      </m:oMath>
      <w:r w:rsidR="008A451B">
        <w:t xml:space="preserve"> obtained for this sample for which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A451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A451B">
        <w:t xml:space="preserve"> values are close to zero over the detection </w:t>
      </w:r>
      <w:commentRangeStart w:id="157"/>
      <w:r w:rsidR="008A451B">
        <w:t>wavelengths</w:t>
      </w:r>
      <w:commentRangeEnd w:id="157"/>
      <w:r w:rsidR="00682B5C">
        <w:rPr>
          <w:rStyle w:val="CommentReference"/>
          <w:rFonts w:asciiTheme="minorHAnsi" w:hAnsiTheme="minorHAnsi"/>
          <w:color w:val="auto"/>
        </w:rPr>
        <w:commentReference w:id="157"/>
      </w:r>
      <w:r w:rsidR="008A451B">
        <w:t>.</w:t>
      </w:r>
    </w:p>
    <w:p w14:paraId="226BD33C" w14:textId="3C660E37" w:rsidR="00D5349C" w:rsidRDefault="00D5349C" w:rsidP="00D5349C">
      <w:pPr>
        <w:pStyle w:val="14TableCaption"/>
        <w:jc w:val="both"/>
      </w:pPr>
      <w:r>
        <w:t xml:space="preserve">Table </w:t>
      </w:r>
      <w:bookmarkStart w:id="158" w:name="TableResultsKWNDFilters"/>
      <w:r>
        <w:fldChar w:fldCharType="begin"/>
      </w:r>
      <w:r>
        <w:instrText xml:space="preserve"> SEQ Table \* ARABIC </w:instrText>
      </w:r>
      <w:r>
        <w:fldChar w:fldCharType="separate"/>
      </w:r>
      <w:r w:rsidR="00E50B14">
        <w:rPr>
          <w:noProof/>
        </w:rPr>
        <w:t>1</w:t>
      </w:r>
      <w:r>
        <w:fldChar w:fldCharType="end"/>
      </w:r>
      <w:bookmarkEnd w:id="158"/>
      <w:r>
        <w:t xml:space="preserve">. CIELAB coordinates for the </w:t>
      </w:r>
      <w:r w:rsidR="00D92205">
        <w:t>KW</w:t>
      </w:r>
      <w:r>
        <w:t xml:space="preserve"> gelatin neutral density filters as measured by the spectroradiometer,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D5349C" w14:paraId="11E62A14" w14:textId="77777777" w:rsidTr="00235293">
        <w:trPr>
          <w:cantSplit/>
          <w:jc w:val="center"/>
        </w:trPr>
        <w:tc>
          <w:tcPr>
            <w:tcW w:w="630" w:type="dxa"/>
            <w:tcBorders>
              <w:left w:val="nil"/>
              <w:bottom w:val="nil"/>
              <w:right w:val="nil"/>
            </w:tcBorders>
            <w:vAlign w:val="center"/>
          </w:tcPr>
          <w:p w14:paraId="1D935F2B" w14:textId="77777777" w:rsidR="00D5349C" w:rsidRDefault="00D5349C" w:rsidP="00235293">
            <w:pPr>
              <w:pStyle w:val="15TableBody"/>
              <w:ind w:right="-197"/>
              <w:jc w:val="left"/>
            </w:pPr>
            <w:r>
              <w:t>ND</w:t>
            </w:r>
          </w:p>
        </w:tc>
        <w:tc>
          <w:tcPr>
            <w:tcW w:w="1170" w:type="dxa"/>
            <w:tcBorders>
              <w:left w:val="nil"/>
              <w:bottom w:val="nil"/>
              <w:right w:val="nil"/>
            </w:tcBorders>
            <w:vAlign w:val="center"/>
          </w:tcPr>
          <w:p w14:paraId="39B6BB34" w14:textId="77777777" w:rsidR="00D5349C" w:rsidRDefault="00D5349C" w:rsidP="00235293">
            <w:pPr>
              <w:pStyle w:val="15TableBody"/>
            </w:pPr>
            <w:r>
              <w:t>Transmittance</w:t>
            </w:r>
          </w:p>
        </w:tc>
        <w:tc>
          <w:tcPr>
            <w:tcW w:w="1170" w:type="dxa"/>
            <w:tcBorders>
              <w:top w:val="single" w:sz="4" w:space="0" w:color="auto"/>
              <w:left w:val="nil"/>
              <w:right w:val="nil"/>
            </w:tcBorders>
            <w:vAlign w:val="center"/>
          </w:tcPr>
          <w:p w14:paraId="323897C7" w14:textId="77777777" w:rsidR="00D5349C" w:rsidRDefault="0032322A"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4023779F" w14:textId="77777777" w:rsidR="00D5349C" w:rsidRPr="00B316A7" w:rsidRDefault="0032322A"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2BB0EFCC" w14:textId="77777777" w:rsidR="00D5349C" w:rsidRPr="00B316A7" w:rsidRDefault="0032322A"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DEC2134" w14:textId="77777777" w:rsidR="00D5349C" w:rsidRDefault="00D5349C"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26C2954B" w14:textId="77777777" w:rsidR="00D5349C" w:rsidRPr="005F30EC" w:rsidRDefault="00D5349C"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D5349C" w14:paraId="4CF0BE11" w14:textId="77777777" w:rsidTr="00235293">
        <w:trPr>
          <w:cantSplit/>
          <w:jc w:val="center"/>
        </w:trPr>
        <w:tc>
          <w:tcPr>
            <w:tcW w:w="630" w:type="dxa"/>
            <w:vMerge w:val="restart"/>
            <w:tcBorders>
              <w:top w:val="single" w:sz="4" w:space="0" w:color="auto"/>
              <w:left w:val="nil"/>
              <w:right w:val="nil"/>
            </w:tcBorders>
            <w:vAlign w:val="center"/>
          </w:tcPr>
          <w:p w14:paraId="45E8EDD9"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14:paraId="13F97A99"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64E0EE1C" w14:textId="77777777" w:rsidR="00D5349C" w:rsidRPr="00A03147" w:rsidRDefault="00D5349C" w:rsidP="00235293">
            <w:pPr>
              <w:pStyle w:val="15TableBody"/>
            </w:pPr>
            <m:oMathPara>
              <m:oMath>
                <m:r>
                  <m:rPr>
                    <m:sty m:val="p"/>
                  </m:rPr>
                  <w:rPr>
                    <w:rFonts w:ascii="Cambria Math" w:hAnsi="Cambria Math"/>
                  </w:rPr>
                  <m:t>91.15±0.05</m:t>
                </m:r>
              </m:oMath>
            </m:oMathPara>
          </w:p>
        </w:tc>
        <w:tc>
          <w:tcPr>
            <w:tcW w:w="1260" w:type="dxa"/>
            <w:tcBorders>
              <w:top w:val="single" w:sz="4" w:space="0" w:color="auto"/>
              <w:left w:val="nil"/>
              <w:bottom w:val="nil"/>
              <w:right w:val="nil"/>
            </w:tcBorders>
            <w:vAlign w:val="bottom"/>
          </w:tcPr>
          <w:p w14:paraId="241BA0A9" w14:textId="77777777" w:rsidR="00D5349C" w:rsidRPr="00A03147" w:rsidRDefault="00D5349C" w:rsidP="00235293">
            <w:pPr>
              <w:pStyle w:val="15TableBody"/>
            </w:pPr>
            <m:oMathPara>
              <m:oMath>
                <m:r>
                  <m:rPr>
                    <m:sty m:val="p"/>
                  </m:rPr>
                  <w:rPr>
                    <w:rFonts w:ascii="Cambria Math" w:hAnsi="Cambria Math"/>
                  </w:rPr>
                  <m:t>-0.46±0.16</m:t>
                </m:r>
              </m:oMath>
            </m:oMathPara>
          </w:p>
        </w:tc>
        <w:tc>
          <w:tcPr>
            <w:tcW w:w="1260" w:type="dxa"/>
            <w:tcBorders>
              <w:top w:val="single" w:sz="4" w:space="0" w:color="auto"/>
              <w:left w:val="nil"/>
              <w:bottom w:val="nil"/>
              <w:right w:val="nil"/>
            </w:tcBorders>
            <w:vAlign w:val="bottom"/>
          </w:tcPr>
          <w:p w14:paraId="52EF29DE" w14:textId="77777777" w:rsidR="00D5349C" w:rsidRPr="00A03147" w:rsidRDefault="00D5349C" w:rsidP="00235293">
            <w:pPr>
              <w:pStyle w:val="15TableBody"/>
            </w:pPr>
            <m:oMathPara>
              <m:oMath>
                <m:r>
                  <m:rPr>
                    <m:sty m:val="p"/>
                  </m:rPr>
                  <w:rPr>
                    <w:rFonts w:ascii="Cambria Math" w:hAnsi="Cambria Math"/>
                  </w:rPr>
                  <m:t>1.46±0.14</m:t>
                </m:r>
              </m:oMath>
            </m:oMathPara>
          </w:p>
        </w:tc>
        <w:tc>
          <w:tcPr>
            <w:tcW w:w="270" w:type="dxa"/>
            <w:tcBorders>
              <w:top w:val="nil"/>
              <w:left w:val="nil"/>
              <w:bottom w:val="nil"/>
              <w:right w:val="nil"/>
            </w:tcBorders>
          </w:tcPr>
          <w:p w14:paraId="3C260583" w14:textId="77777777" w:rsidR="00D5349C" w:rsidRDefault="00D5349C"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9AE4098" w14:textId="77777777" w:rsidR="00D5349C" w:rsidRPr="00A03147" w:rsidRDefault="00D5349C" w:rsidP="00235293">
            <w:pPr>
              <w:pStyle w:val="15TableBody"/>
            </w:pPr>
            <m:oMathPara>
              <m:oMath>
                <m:r>
                  <m:rPr>
                    <m:sty m:val="p"/>
                  </m:rPr>
                  <w:rPr>
                    <w:rFonts w:ascii="Cambria Math" w:hAnsi="Cambria Math"/>
                  </w:rPr>
                  <m:t>0.41</m:t>
                </m:r>
              </m:oMath>
            </m:oMathPara>
          </w:p>
        </w:tc>
      </w:tr>
      <w:tr w:rsidR="00D5349C" w14:paraId="2D2CC346" w14:textId="77777777" w:rsidTr="00235293">
        <w:trPr>
          <w:cantSplit/>
          <w:jc w:val="center"/>
        </w:trPr>
        <w:tc>
          <w:tcPr>
            <w:tcW w:w="630" w:type="dxa"/>
            <w:vMerge/>
            <w:tcBorders>
              <w:left w:val="nil"/>
              <w:bottom w:val="nil"/>
              <w:right w:val="nil"/>
            </w:tcBorders>
          </w:tcPr>
          <w:p w14:paraId="4AB86A84"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FDB29B7"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5DC0A34" w14:textId="77777777" w:rsidR="00D5349C" w:rsidRPr="00A03147" w:rsidRDefault="00D5349C" w:rsidP="00235293">
            <w:pPr>
              <w:pStyle w:val="15TableBody"/>
            </w:pPr>
            <m:oMathPara>
              <m:oMath>
                <m:r>
                  <m:rPr>
                    <m:sty m:val="p"/>
                  </m:rPr>
                  <w:rPr>
                    <w:rFonts w:ascii="Cambria Math" w:hAnsi="Cambria Math"/>
                  </w:rPr>
                  <m:t>91.41±0.16</m:t>
                </m:r>
              </m:oMath>
            </m:oMathPara>
          </w:p>
        </w:tc>
        <w:tc>
          <w:tcPr>
            <w:tcW w:w="1260" w:type="dxa"/>
            <w:tcBorders>
              <w:top w:val="nil"/>
              <w:left w:val="nil"/>
              <w:bottom w:val="nil"/>
              <w:right w:val="nil"/>
            </w:tcBorders>
            <w:vAlign w:val="bottom"/>
          </w:tcPr>
          <w:p w14:paraId="5580339F" w14:textId="77777777" w:rsidR="00D5349C" w:rsidRPr="00A03147" w:rsidRDefault="00D5349C" w:rsidP="00235293">
            <w:pPr>
              <w:pStyle w:val="15TableBody"/>
            </w:pPr>
            <m:oMathPara>
              <m:oMath>
                <m:r>
                  <m:rPr>
                    <m:sty m:val="p"/>
                  </m:rPr>
                  <w:rPr>
                    <w:rFonts w:ascii="Cambria Math" w:hAnsi="Cambria Math"/>
                  </w:rPr>
                  <m:t>-0.63±0.49</m:t>
                </m:r>
              </m:oMath>
            </m:oMathPara>
          </w:p>
        </w:tc>
        <w:tc>
          <w:tcPr>
            <w:tcW w:w="1260" w:type="dxa"/>
            <w:tcBorders>
              <w:top w:val="nil"/>
              <w:left w:val="nil"/>
              <w:bottom w:val="nil"/>
              <w:right w:val="nil"/>
            </w:tcBorders>
            <w:vAlign w:val="bottom"/>
          </w:tcPr>
          <w:p w14:paraId="32494696" w14:textId="77777777" w:rsidR="00D5349C" w:rsidRPr="00A03147" w:rsidRDefault="00D5349C" w:rsidP="00235293">
            <w:pPr>
              <w:pStyle w:val="15TableBody"/>
            </w:pPr>
            <m:oMathPara>
              <m:oMath>
                <m:r>
                  <m:rPr>
                    <m:sty m:val="p"/>
                  </m:rPr>
                  <w:rPr>
                    <w:rFonts w:ascii="Cambria Math" w:hAnsi="Cambria Math"/>
                  </w:rPr>
                  <m:t>1.40±0.46</m:t>
                </m:r>
              </m:oMath>
            </m:oMathPara>
          </w:p>
        </w:tc>
        <w:tc>
          <w:tcPr>
            <w:tcW w:w="270" w:type="dxa"/>
            <w:tcBorders>
              <w:top w:val="nil"/>
              <w:left w:val="nil"/>
              <w:bottom w:val="nil"/>
              <w:right w:val="nil"/>
            </w:tcBorders>
          </w:tcPr>
          <w:p w14:paraId="4025AA94"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center"/>
          </w:tcPr>
          <w:p w14:paraId="000DD18D" w14:textId="77777777" w:rsidR="00D5349C" w:rsidRPr="00A03147" w:rsidRDefault="00D5349C" w:rsidP="00235293">
            <w:pPr>
              <w:pStyle w:val="15TableBody"/>
            </w:pPr>
          </w:p>
        </w:tc>
      </w:tr>
      <w:tr w:rsidR="00D5349C" w14:paraId="07523D03" w14:textId="77777777" w:rsidTr="00235293">
        <w:trPr>
          <w:cantSplit/>
          <w:trHeight w:val="243"/>
          <w:jc w:val="center"/>
        </w:trPr>
        <w:tc>
          <w:tcPr>
            <w:tcW w:w="630" w:type="dxa"/>
            <w:vMerge w:val="restart"/>
            <w:tcBorders>
              <w:top w:val="nil"/>
              <w:left w:val="nil"/>
              <w:right w:val="nil"/>
            </w:tcBorders>
            <w:vAlign w:val="center"/>
          </w:tcPr>
          <w:p w14:paraId="294C1EFD"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14:paraId="684D86C1"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13798D2" w14:textId="77777777" w:rsidR="00D5349C" w:rsidRPr="00A03147" w:rsidRDefault="00D5349C" w:rsidP="00235293">
            <w:pPr>
              <w:pStyle w:val="15TableBody"/>
            </w:pPr>
            <m:oMathPara>
              <m:oMath>
                <m:r>
                  <m:rPr>
                    <m:sty m:val="p"/>
                  </m:rPr>
                  <w:rPr>
                    <w:rFonts w:ascii="Cambria Math" w:hAnsi="Cambria Math"/>
                  </w:rPr>
                  <m:t>82.83±0.05</m:t>
                </m:r>
              </m:oMath>
            </m:oMathPara>
          </w:p>
        </w:tc>
        <w:tc>
          <w:tcPr>
            <w:tcW w:w="1260" w:type="dxa"/>
            <w:tcBorders>
              <w:top w:val="nil"/>
              <w:left w:val="nil"/>
              <w:bottom w:val="nil"/>
              <w:right w:val="nil"/>
            </w:tcBorders>
            <w:vAlign w:val="bottom"/>
          </w:tcPr>
          <w:p w14:paraId="4CEE69AF" w14:textId="77777777" w:rsidR="00D5349C" w:rsidRPr="00A03147" w:rsidRDefault="00D5349C" w:rsidP="00235293">
            <w:pPr>
              <w:pStyle w:val="15TableBody"/>
            </w:pPr>
            <m:oMathPara>
              <m:oMath>
                <m:r>
                  <m:rPr>
                    <m:sty m:val="p"/>
                  </m:rPr>
                  <w:rPr>
                    <w:rFonts w:ascii="Cambria Math" w:hAnsi="Cambria Math"/>
                  </w:rPr>
                  <m:t>-0.55±0.16</m:t>
                </m:r>
              </m:oMath>
            </m:oMathPara>
          </w:p>
        </w:tc>
        <w:tc>
          <w:tcPr>
            <w:tcW w:w="1260" w:type="dxa"/>
            <w:tcBorders>
              <w:top w:val="nil"/>
              <w:left w:val="nil"/>
              <w:bottom w:val="nil"/>
              <w:right w:val="nil"/>
            </w:tcBorders>
            <w:vAlign w:val="bottom"/>
          </w:tcPr>
          <w:p w14:paraId="71593DA8" w14:textId="77777777" w:rsidR="00D5349C" w:rsidRPr="00A03147" w:rsidRDefault="00D5349C" w:rsidP="00235293">
            <w:pPr>
              <w:pStyle w:val="15TableBody"/>
            </w:pPr>
            <m:oMathPara>
              <m:oMath>
                <m:r>
                  <m:rPr>
                    <m:sty m:val="p"/>
                  </m:rPr>
                  <w:rPr>
                    <w:rFonts w:ascii="Cambria Math" w:hAnsi="Cambria Math"/>
                  </w:rPr>
                  <m:t>2.06±0.14</m:t>
                </m:r>
              </m:oMath>
            </m:oMathPara>
          </w:p>
        </w:tc>
        <w:tc>
          <w:tcPr>
            <w:tcW w:w="270" w:type="dxa"/>
            <w:tcBorders>
              <w:top w:val="nil"/>
              <w:left w:val="nil"/>
              <w:bottom w:val="nil"/>
              <w:right w:val="nil"/>
            </w:tcBorders>
          </w:tcPr>
          <w:p w14:paraId="079F4E98"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0596DABD" w14:textId="77777777" w:rsidR="00D5349C" w:rsidRPr="00A03147" w:rsidRDefault="00D5349C" w:rsidP="00235293">
            <w:pPr>
              <w:pStyle w:val="15TableBody"/>
            </w:pPr>
            <m:oMathPara>
              <m:oMath>
                <m:r>
                  <m:rPr>
                    <m:sty m:val="p"/>
                  </m:rPr>
                  <w:rPr>
                    <w:rFonts w:ascii="Cambria Math" w:hAnsi="Cambria Math"/>
                  </w:rPr>
                  <m:t>0.46</m:t>
                </m:r>
              </m:oMath>
            </m:oMathPara>
          </w:p>
        </w:tc>
      </w:tr>
      <w:tr w:rsidR="00D5349C" w14:paraId="70441983" w14:textId="77777777" w:rsidTr="00235293">
        <w:trPr>
          <w:cantSplit/>
          <w:jc w:val="center"/>
        </w:trPr>
        <w:tc>
          <w:tcPr>
            <w:tcW w:w="630" w:type="dxa"/>
            <w:vMerge/>
            <w:tcBorders>
              <w:left w:val="nil"/>
              <w:bottom w:val="nil"/>
              <w:right w:val="nil"/>
            </w:tcBorders>
          </w:tcPr>
          <w:p w14:paraId="78FB3FFA"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9D25A3F"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5DD099C" w14:textId="77777777" w:rsidR="00D5349C" w:rsidRPr="00A03147" w:rsidRDefault="00D5349C" w:rsidP="00235293">
            <w:pPr>
              <w:pStyle w:val="15TableBody"/>
            </w:pPr>
            <m:oMathPara>
              <m:oMath>
                <m:r>
                  <m:rPr>
                    <m:sty m:val="p"/>
                  </m:rPr>
                  <w:rPr>
                    <w:rFonts w:ascii="Cambria Math" w:hAnsi="Cambria Math"/>
                  </w:rPr>
                  <m:t>83.09±0.17</m:t>
                </m:r>
              </m:oMath>
            </m:oMathPara>
          </w:p>
        </w:tc>
        <w:tc>
          <w:tcPr>
            <w:tcW w:w="1260" w:type="dxa"/>
            <w:tcBorders>
              <w:top w:val="nil"/>
              <w:left w:val="nil"/>
              <w:bottom w:val="nil"/>
              <w:right w:val="nil"/>
            </w:tcBorders>
            <w:vAlign w:val="bottom"/>
          </w:tcPr>
          <w:p w14:paraId="3BC6A700" w14:textId="77777777" w:rsidR="00D5349C" w:rsidRPr="00A03147" w:rsidRDefault="00D5349C" w:rsidP="00235293">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14:paraId="4F017242" w14:textId="77777777" w:rsidR="00D5349C" w:rsidRPr="00A03147" w:rsidRDefault="00D5349C" w:rsidP="00235293">
            <w:pPr>
              <w:pStyle w:val="15TableBody"/>
            </w:pPr>
            <m:oMathPara>
              <m:oMath>
                <m:r>
                  <m:rPr>
                    <m:sty m:val="p"/>
                  </m:rPr>
                  <w:rPr>
                    <w:rFonts w:ascii="Cambria Math" w:hAnsi="Cambria Math"/>
                  </w:rPr>
                  <m:t>1.84±0.45</m:t>
                </m:r>
              </m:oMath>
            </m:oMathPara>
          </w:p>
        </w:tc>
        <w:tc>
          <w:tcPr>
            <w:tcW w:w="270" w:type="dxa"/>
            <w:tcBorders>
              <w:top w:val="nil"/>
              <w:left w:val="nil"/>
              <w:bottom w:val="nil"/>
              <w:right w:val="nil"/>
            </w:tcBorders>
          </w:tcPr>
          <w:p w14:paraId="05891DDB"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784AFFCB" w14:textId="77777777" w:rsidR="00D5349C" w:rsidRPr="00A03147" w:rsidRDefault="00D5349C" w:rsidP="00235293">
            <w:pPr>
              <w:pStyle w:val="15TableBody"/>
            </w:pPr>
          </w:p>
        </w:tc>
      </w:tr>
      <w:tr w:rsidR="00D5349C" w:rsidRPr="00A03147" w14:paraId="4395C7CE" w14:textId="77777777" w:rsidTr="00235293">
        <w:trPr>
          <w:cantSplit/>
          <w:trHeight w:val="243"/>
          <w:jc w:val="center"/>
        </w:trPr>
        <w:tc>
          <w:tcPr>
            <w:tcW w:w="630" w:type="dxa"/>
            <w:vMerge w:val="restart"/>
            <w:tcBorders>
              <w:top w:val="nil"/>
              <w:left w:val="nil"/>
              <w:right w:val="nil"/>
            </w:tcBorders>
            <w:vAlign w:val="center"/>
          </w:tcPr>
          <w:p w14:paraId="7F939FB6"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14:paraId="5D630353"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A836AE2" w14:textId="77777777" w:rsidR="00D5349C" w:rsidRPr="00A03147" w:rsidRDefault="00D5349C" w:rsidP="00235293">
            <w:pPr>
              <w:pStyle w:val="15TableBody"/>
            </w:pPr>
            <m:oMathPara>
              <m:oMath>
                <m:r>
                  <m:rPr>
                    <m:sty m:val="p"/>
                  </m:rPr>
                  <w:rPr>
                    <w:rFonts w:ascii="Cambria Math" w:hAnsi="Cambria Math"/>
                  </w:rPr>
                  <m:t>75.53±0.06</m:t>
                </m:r>
              </m:oMath>
            </m:oMathPara>
          </w:p>
        </w:tc>
        <w:tc>
          <w:tcPr>
            <w:tcW w:w="1260" w:type="dxa"/>
            <w:tcBorders>
              <w:top w:val="nil"/>
              <w:left w:val="nil"/>
              <w:bottom w:val="nil"/>
              <w:right w:val="nil"/>
            </w:tcBorders>
            <w:vAlign w:val="bottom"/>
          </w:tcPr>
          <w:p w14:paraId="5EA830DF" w14:textId="77777777" w:rsidR="00D5349C" w:rsidRPr="00A03147" w:rsidRDefault="00D5349C" w:rsidP="00235293">
            <w:pPr>
              <w:pStyle w:val="15TableBody"/>
            </w:pPr>
            <m:oMathPara>
              <m:oMath>
                <m:r>
                  <m:rPr>
                    <m:sty m:val="p"/>
                  </m:rPr>
                  <w:rPr>
                    <w:rFonts w:ascii="Cambria Math" w:hAnsi="Cambria Math"/>
                  </w:rPr>
                  <m:t>-0.93±0.19</m:t>
                </m:r>
              </m:oMath>
            </m:oMathPara>
          </w:p>
        </w:tc>
        <w:tc>
          <w:tcPr>
            <w:tcW w:w="1260" w:type="dxa"/>
            <w:tcBorders>
              <w:top w:val="nil"/>
              <w:left w:val="nil"/>
              <w:bottom w:val="nil"/>
              <w:right w:val="nil"/>
            </w:tcBorders>
            <w:vAlign w:val="bottom"/>
          </w:tcPr>
          <w:p w14:paraId="7567D3DE" w14:textId="77777777" w:rsidR="00D5349C" w:rsidRPr="00A03147" w:rsidRDefault="00D5349C" w:rsidP="00235293">
            <w:pPr>
              <w:pStyle w:val="15TableBody"/>
            </w:pPr>
            <m:oMathPara>
              <m:oMath>
                <m:r>
                  <m:rPr>
                    <m:sty m:val="p"/>
                  </m:rPr>
                  <w:rPr>
                    <w:rFonts w:ascii="Cambria Math" w:hAnsi="Cambria Math"/>
                  </w:rPr>
                  <m:t>3.81±0.16</m:t>
                </m:r>
              </m:oMath>
            </m:oMathPara>
          </w:p>
        </w:tc>
        <w:tc>
          <w:tcPr>
            <w:tcW w:w="270" w:type="dxa"/>
            <w:tcBorders>
              <w:top w:val="nil"/>
              <w:left w:val="nil"/>
              <w:bottom w:val="nil"/>
              <w:right w:val="nil"/>
            </w:tcBorders>
          </w:tcPr>
          <w:p w14:paraId="2B37EB54"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1B4BBCC6" w14:textId="77777777" w:rsidR="00D5349C" w:rsidRPr="00A03147" w:rsidRDefault="00D5349C" w:rsidP="00235293">
            <w:pPr>
              <w:pStyle w:val="15TableBody"/>
            </w:pPr>
            <m:oMathPara>
              <m:oMath>
                <m:r>
                  <m:rPr>
                    <m:sty m:val="p"/>
                  </m:rPr>
                  <w:rPr>
                    <w:rFonts w:ascii="Cambria Math" w:hAnsi="Cambria Math"/>
                  </w:rPr>
                  <m:t>0.68</m:t>
                </m:r>
              </m:oMath>
            </m:oMathPara>
          </w:p>
        </w:tc>
      </w:tr>
      <w:tr w:rsidR="00D5349C" w:rsidRPr="00A03147" w14:paraId="787B8634" w14:textId="77777777" w:rsidTr="00235293">
        <w:trPr>
          <w:cantSplit/>
          <w:jc w:val="center"/>
        </w:trPr>
        <w:tc>
          <w:tcPr>
            <w:tcW w:w="630" w:type="dxa"/>
            <w:vMerge/>
            <w:tcBorders>
              <w:left w:val="nil"/>
              <w:bottom w:val="nil"/>
              <w:right w:val="nil"/>
            </w:tcBorders>
          </w:tcPr>
          <w:p w14:paraId="641EF570"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2BAAE18"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EB5917B" w14:textId="77777777" w:rsidR="00D5349C" w:rsidRPr="00A03147" w:rsidRDefault="00D5349C" w:rsidP="00235293">
            <w:pPr>
              <w:pStyle w:val="15TableBody"/>
            </w:pPr>
            <m:oMathPara>
              <m:oMath>
                <m:r>
                  <m:rPr>
                    <m:sty m:val="p"/>
                  </m:rPr>
                  <w:rPr>
                    <w:rFonts w:ascii="Cambria Math" w:hAnsi="Cambria Math"/>
                  </w:rPr>
                  <m:t>75.85±0.17</m:t>
                </m:r>
              </m:oMath>
            </m:oMathPara>
          </w:p>
        </w:tc>
        <w:tc>
          <w:tcPr>
            <w:tcW w:w="1260" w:type="dxa"/>
            <w:tcBorders>
              <w:top w:val="nil"/>
              <w:left w:val="nil"/>
              <w:bottom w:val="nil"/>
              <w:right w:val="nil"/>
            </w:tcBorders>
            <w:vAlign w:val="bottom"/>
          </w:tcPr>
          <w:p w14:paraId="369AEF74" w14:textId="77777777" w:rsidR="00D5349C" w:rsidRPr="00A03147" w:rsidRDefault="00D5349C" w:rsidP="00235293">
            <w:pPr>
              <w:pStyle w:val="15TableBody"/>
            </w:pPr>
            <m:oMathPara>
              <m:oMath>
                <m:r>
                  <m:rPr>
                    <m:sty m:val="p"/>
                  </m:rPr>
                  <w:rPr>
                    <w:rFonts w:ascii="Cambria Math" w:hAnsi="Cambria Math"/>
                  </w:rPr>
                  <m:t>-0.61±0.50</m:t>
                </m:r>
              </m:oMath>
            </m:oMathPara>
          </w:p>
        </w:tc>
        <w:tc>
          <w:tcPr>
            <w:tcW w:w="1260" w:type="dxa"/>
            <w:tcBorders>
              <w:top w:val="nil"/>
              <w:left w:val="nil"/>
              <w:bottom w:val="nil"/>
              <w:right w:val="nil"/>
            </w:tcBorders>
            <w:vAlign w:val="bottom"/>
          </w:tcPr>
          <w:p w14:paraId="70E111D3" w14:textId="77777777" w:rsidR="00D5349C" w:rsidRPr="00A03147" w:rsidRDefault="00D5349C" w:rsidP="00235293">
            <w:pPr>
              <w:pStyle w:val="15TableBody"/>
            </w:pPr>
            <m:oMathPara>
              <m:oMath>
                <m:r>
                  <m:rPr>
                    <m:sty m:val="p"/>
                  </m:rPr>
                  <w:rPr>
                    <w:rFonts w:ascii="Cambria Math" w:hAnsi="Cambria Math"/>
                  </w:rPr>
                  <m:t>3.34±0.50</m:t>
                </m:r>
              </m:oMath>
            </m:oMathPara>
          </w:p>
        </w:tc>
        <w:tc>
          <w:tcPr>
            <w:tcW w:w="270" w:type="dxa"/>
            <w:tcBorders>
              <w:top w:val="nil"/>
              <w:left w:val="nil"/>
              <w:bottom w:val="nil"/>
              <w:right w:val="nil"/>
            </w:tcBorders>
          </w:tcPr>
          <w:p w14:paraId="0575BFF2"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115156CC" w14:textId="77777777" w:rsidR="00D5349C" w:rsidRPr="00A03147" w:rsidRDefault="00D5349C" w:rsidP="00235293">
            <w:pPr>
              <w:pStyle w:val="15TableBody"/>
            </w:pPr>
          </w:p>
        </w:tc>
      </w:tr>
      <w:tr w:rsidR="00D5349C" w:rsidRPr="00A03147" w14:paraId="23AD40D7" w14:textId="77777777" w:rsidTr="00235293">
        <w:trPr>
          <w:cantSplit/>
          <w:trHeight w:val="243"/>
          <w:jc w:val="center"/>
        </w:trPr>
        <w:tc>
          <w:tcPr>
            <w:tcW w:w="630" w:type="dxa"/>
            <w:vMerge w:val="restart"/>
            <w:tcBorders>
              <w:top w:val="nil"/>
              <w:left w:val="nil"/>
              <w:right w:val="nil"/>
            </w:tcBorders>
            <w:vAlign w:val="center"/>
          </w:tcPr>
          <w:p w14:paraId="35D87EA3"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14:paraId="4D7F15E5"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F77D480" w14:textId="77777777" w:rsidR="00D5349C" w:rsidRPr="00A03147" w:rsidRDefault="00D5349C" w:rsidP="00235293">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14:paraId="531FF1F7" w14:textId="77777777" w:rsidR="00D5349C" w:rsidRPr="00A03147" w:rsidRDefault="00D5349C" w:rsidP="00235293">
            <w:pPr>
              <w:pStyle w:val="15TableBody"/>
            </w:pPr>
            <m:oMathPara>
              <m:oMath>
                <m:r>
                  <m:rPr>
                    <m:sty m:val="p"/>
                  </m:rPr>
                  <w:rPr>
                    <w:rFonts w:ascii="Cambria Math" w:hAnsi="Cambria Math"/>
                  </w:rPr>
                  <m:t>-1.04±0.30</m:t>
                </m:r>
              </m:oMath>
            </m:oMathPara>
          </w:p>
        </w:tc>
        <w:tc>
          <w:tcPr>
            <w:tcW w:w="1260" w:type="dxa"/>
            <w:tcBorders>
              <w:top w:val="nil"/>
              <w:left w:val="nil"/>
              <w:bottom w:val="nil"/>
              <w:right w:val="nil"/>
            </w:tcBorders>
            <w:vAlign w:val="bottom"/>
          </w:tcPr>
          <w:p w14:paraId="0B9264CE" w14:textId="77777777" w:rsidR="00D5349C" w:rsidRPr="00A03147" w:rsidRDefault="00D5349C" w:rsidP="00235293">
            <w:pPr>
              <w:pStyle w:val="15TableBody"/>
            </w:pPr>
            <m:oMathPara>
              <m:oMath>
                <m:r>
                  <m:rPr>
                    <m:sty m:val="p"/>
                  </m:rPr>
                  <w:rPr>
                    <w:rFonts w:ascii="Cambria Math" w:hAnsi="Cambria Math"/>
                  </w:rPr>
                  <m:t>5.78±0.26</m:t>
                </m:r>
              </m:oMath>
            </m:oMathPara>
          </w:p>
        </w:tc>
        <w:tc>
          <w:tcPr>
            <w:tcW w:w="270" w:type="dxa"/>
            <w:tcBorders>
              <w:top w:val="nil"/>
              <w:left w:val="nil"/>
              <w:bottom w:val="nil"/>
              <w:right w:val="nil"/>
            </w:tcBorders>
          </w:tcPr>
          <w:p w14:paraId="0A31DEA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363829ED" w14:textId="77777777" w:rsidR="00D5349C" w:rsidRPr="00A03147" w:rsidRDefault="00D5349C" w:rsidP="00235293">
            <w:pPr>
              <w:pStyle w:val="15TableBody"/>
            </w:pPr>
            <m:oMathPara>
              <m:oMath>
                <m:r>
                  <m:rPr>
                    <m:sty m:val="p"/>
                  </m:rPr>
                  <w:rPr>
                    <w:rFonts w:ascii="Cambria Math" w:hAnsi="Cambria Math"/>
                  </w:rPr>
                  <m:t>0.50</m:t>
                </m:r>
              </m:oMath>
            </m:oMathPara>
          </w:p>
        </w:tc>
      </w:tr>
      <w:tr w:rsidR="00D5349C" w:rsidRPr="00A03147" w14:paraId="3D0F8B4D" w14:textId="77777777" w:rsidTr="00235293">
        <w:trPr>
          <w:cantSplit/>
          <w:jc w:val="center"/>
        </w:trPr>
        <w:tc>
          <w:tcPr>
            <w:tcW w:w="630" w:type="dxa"/>
            <w:vMerge/>
            <w:tcBorders>
              <w:left w:val="nil"/>
              <w:bottom w:val="nil"/>
              <w:right w:val="nil"/>
            </w:tcBorders>
          </w:tcPr>
          <w:p w14:paraId="489D467B"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4A5B65F"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452449B" w14:textId="77777777" w:rsidR="00D5349C" w:rsidRPr="00A03147" w:rsidRDefault="00D5349C" w:rsidP="00235293">
            <w:pPr>
              <w:pStyle w:val="15TableBody"/>
            </w:pPr>
            <m:oMathPara>
              <m:oMath>
                <m:r>
                  <m:rPr>
                    <m:sty m:val="p"/>
                  </m:rPr>
                  <w:rPr>
                    <w:rFonts w:ascii="Cambria Math" w:hAnsi="Cambria Math"/>
                  </w:rPr>
                  <m:t>55.61±0.24</m:t>
                </m:r>
              </m:oMath>
            </m:oMathPara>
          </w:p>
        </w:tc>
        <w:tc>
          <w:tcPr>
            <w:tcW w:w="1260" w:type="dxa"/>
            <w:tcBorders>
              <w:top w:val="nil"/>
              <w:left w:val="nil"/>
              <w:bottom w:val="nil"/>
              <w:right w:val="nil"/>
            </w:tcBorders>
            <w:vAlign w:val="bottom"/>
          </w:tcPr>
          <w:p w14:paraId="131EF64E" w14:textId="77777777" w:rsidR="00D5349C" w:rsidRPr="00A03147" w:rsidRDefault="00D5349C" w:rsidP="00235293">
            <w:pPr>
              <w:pStyle w:val="15TableBody"/>
            </w:pPr>
            <m:oMathPara>
              <m:oMath>
                <m:r>
                  <m:rPr>
                    <m:sty m:val="p"/>
                  </m:rPr>
                  <w:rPr>
                    <w:rFonts w:ascii="Cambria Math" w:hAnsi="Cambria Math"/>
                  </w:rPr>
                  <m:t>-1.13±0.69</m:t>
                </m:r>
              </m:oMath>
            </m:oMathPara>
          </w:p>
        </w:tc>
        <w:tc>
          <w:tcPr>
            <w:tcW w:w="1260" w:type="dxa"/>
            <w:tcBorders>
              <w:top w:val="nil"/>
              <w:left w:val="nil"/>
              <w:bottom w:val="nil"/>
              <w:right w:val="nil"/>
            </w:tcBorders>
            <w:vAlign w:val="bottom"/>
          </w:tcPr>
          <w:p w14:paraId="25DBDBE3" w14:textId="77777777" w:rsidR="00D5349C" w:rsidRPr="00A03147" w:rsidRDefault="00D5349C" w:rsidP="00235293">
            <w:pPr>
              <w:pStyle w:val="15TableBody"/>
            </w:pPr>
            <m:oMathPara>
              <m:oMath>
                <m:r>
                  <m:rPr>
                    <m:sty m:val="p"/>
                  </m:rPr>
                  <w:rPr>
                    <w:rFonts w:ascii="Cambria Math" w:hAnsi="Cambria Math"/>
                  </w:rPr>
                  <m:t>5.92±0.70</m:t>
                </m:r>
              </m:oMath>
            </m:oMathPara>
          </w:p>
        </w:tc>
        <w:tc>
          <w:tcPr>
            <w:tcW w:w="270" w:type="dxa"/>
            <w:tcBorders>
              <w:top w:val="nil"/>
              <w:left w:val="nil"/>
              <w:bottom w:val="nil"/>
              <w:right w:val="nil"/>
            </w:tcBorders>
          </w:tcPr>
          <w:p w14:paraId="7E8F6D3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F5E3B23" w14:textId="77777777" w:rsidR="00D5349C" w:rsidRPr="00A03147" w:rsidRDefault="00D5349C" w:rsidP="00235293">
            <w:pPr>
              <w:pStyle w:val="15TableBody"/>
            </w:pPr>
          </w:p>
        </w:tc>
      </w:tr>
      <w:tr w:rsidR="00D5349C" w:rsidRPr="00A03147" w14:paraId="03B1B6A0" w14:textId="77777777" w:rsidTr="00235293">
        <w:trPr>
          <w:cantSplit/>
          <w:trHeight w:val="243"/>
          <w:jc w:val="center"/>
        </w:trPr>
        <w:tc>
          <w:tcPr>
            <w:tcW w:w="630" w:type="dxa"/>
            <w:vMerge w:val="restart"/>
            <w:tcBorders>
              <w:top w:val="nil"/>
              <w:left w:val="nil"/>
              <w:right w:val="nil"/>
            </w:tcBorders>
            <w:vAlign w:val="center"/>
          </w:tcPr>
          <w:p w14:paraId="185FDDCB"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14:paraId="30CC7FE7"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0537B83" w14:textId="77777777" w:rsidR="00D5349C" w:rsidRPr="00A03147" w:rsidRDefault="00D5349C" w:rsidP="00235293">
            <w:pPr>
              <w:pStyle w:val="15TableBody"/>
            </w:pPr>
            <m:oMathPara>
              <m:oMath>
                <m:r>
                  <m:rPr>
                    <m:sty m:val="p"/>
                  </m:rPr>
                  <w:rPr>
                    <w:rFonts w:ascii="Cambria Math" w:hAnsi="Cambria Math"/>
                  </w:rPr>
                  <m:t>38.37±0.17</m:t>
                </m:r>
              </m:oMath>
            </m:oMathPara>
          </w:p>
        </w:tc>
        <w:tc>
          <w:tcPr>
            <w:tcW w:w="1260" w:type="dxa"/>
            <w:tcBorders>
              <w:top w:val="nil"/>
              <w:left w:val="nil"/>
              <w:bottom w:val="nil"/>
              <w:right w:val="nil"/>
            </w:tcBorders>
            <w:vAlign w:val="bottom"/>
          </w:tcPr>
          <w:p w14:paraId="0DB62C15" w14:textId="77777777" w:rsidR="00D5349C" w:rsidRPr="00A03147" w:rsidRDefault="00D5349C" w:rsidP="00235293">
            <w:pPr>
              <w:pStyle w:val="15TableBody"/>
            </w:pPr>
            <m:oMathPara>
              <m:oMath>
                <m:r>
                  <m:rPr>
                    <m:sty m:val="p"/>
                  </m:rPr>
                  <w:rPr>
                    <w:rFonts w:ascii="Cambria Math" w:hAnsi="Cambria Math"/>
                  </w:rPr>
                  <m:t>-0.84±0.50</m:t>
                </m:r>
              </m:oMath>
            </m:oMathPara>
          </w:p>
        </w:tc>
        <w:tc>
          <w:tcPr>
            <w:tcW w:w="1260" w:type="dxa"/>
            <w:tcBorders>
              <w:top w:val="nil"/>
              <w:left w:val="nil"/>
              <w:bottom w:val="nil"/>
              <w:right w:val="nil"/>
            </w:tcBorders>
            <w:vAlign w:val="bottom"/>
          </w:tcPr>
          <w:p w14:paraId="20C5CCCA" w14:textId="77777777" w:rsidR="00D5349C" w:rsidRPr="00A03147" w:rsidRDefault="00D5349C" w:rsidP="00235293">
            <w:pPr>
              <w:pStyle w:val="15TableBody"/>
            </w:pPr>
            <m:oMathPara>
              <m:oMath>
                <m:r>
                  <m:rPr>
                    <m:sty m:val="p"/>
                  </m:rPr>
                  <w:rPr>
                    <w:rFonts w:ascii="Cambria Math" w:hAnsi="Cambria Math"/>
                  </w:rPr>
                  <m:t>6.47±0.45</m:t>
                </m:r>
              </m:oMath>
            </m:oMathPara>
          </w:p>
        </w:tc>
        <w:tc>
          <w:tcPr>
            <w:tcW w:w="270" w:type="dxa"/>
            <w:tcBorders>
              <w:top w:val="nil"/>
              <w:left w:val="nil"/>
              <w:bottom w:val="nil"/>
              <w:right w:val="nil"/>
            </w:tcBorders>
          </w:tcPr>
          <w:p w14:paraId="5F4E2CD6"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551AE435" w14:textId="77777777" w:rsidR="00D5349C" w:rsidRPr="00A03147" w:rsidRDefault="00D5349C" w:rsidP="00235293">
            <w:pPr>
              <w:pStyle w:val="15TableBody"/>
            </w:pPr>
            <m:oMathPara>
              <m:oMath>
                <m:r>
                  <m:rPr>
                    <m:sty m:val="p"/>
                  </m:rPr>
                  <w:rPr>
                    <w:rFonts w:ascii="Cambria Math" w:hAnsi="Cambria Math"/>
                  </w:rPr>
                  <m:t>0.75</m:t>
                </m:r>
              </m:oMath>
            </m:oMathPara>
          </w:p>
        </w:tc>
      </w:tr>
      <w:tr w:rsidR="00D5349C" w:rsidRPr="00A03147" w14:paraId="29D8A922" w14:textId="77777777" w:rsidTr="00235293">
        <w:trPr>
          <w:cantSplit/>
          <w:jc w:val="center"/>
        </w:trPr>
        <w:tc>
          <w:tcPr>
            <w:tcW w:w="630" w:type="dxa"/>
            <w:vMerge/>
            <w:tcBorders>
              <w:left w:val="nil"/>
              <w:bottom w:val="nil"/>
              <w:right w:val="nil"/>
            </w:tcBorders>
          </w:tcPr>
          <w:p w14:paraId="53B7C4C8"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C051063"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95276BC" w14:textId="77777777" w:rsidR="00D5349C" w:rsidRPr="00A03147" w:rsidRDefault="00D5349C" w:rsidP="00235293">
            <w:pPr>
              <w:pStyle w:val="15TableBody"/>
            </w:pPr>
            <m:oMathPara>
              <m:oMath>
                <m:r>
                  <m:rPr>
                    <m:sty m:val="p"/>
                  </m:rPr>
                  <w:rPr>
                    <w:rFonts w:ascii="Cambria Math" w:hAnsi="Cambria Math"/>
                  </w:rPr>
                  <m:t>38.52±0.39</m:t>
                </m:r>
              </m:oMath>
            </m:oMathPara>
          </w:p>
        </w:tc>
        <w:tc>
          <w:tcPr>
            <w:tcW w:w="1260" w:type="dxa"/>
            <w:tcBorders>
              <w:top w:val="nil"/>
              <w:left w:val="nil"/>
              <w:bottom w:val="nil"/>
              <w:right w:val="nil"/>
            </w:tcBorders>
            <w:vAlign w:val="bottom"/>
          </w:tcPr>
          <w:p w14:paraId="6BA20327" w14:textId="77777777" w:rsidR="00D5349C" w:rsidRPr="00A03147" w:rsidRDefault="00D5349C" w:rsidP="00235293">
            <w:pPr>
              <w:pStyle w:val="15TableBody"/>
            </w:pPr>
            <m:oMathPara>
              <m:oMath>
                <m:r>
                  <m:rPr>
                    <m:sty m:val="p"/>
                  </m:rPr>
                  <w:rPr>
                    <w:rFonts w:ascii="Cambria Math" w:hAnsi="Cambria Math"/>
                  </w:rPr>
                  <m:t>-0.75±1.13</m:t>
                </m:r>
              </m:oMath>
            </m:oMathPara>
          </w:p>
        </w:tc>
        <w:tc>
          <w:tcPr>
            <w:tcW w:w="1260" w:type="dxa"/>
            <w:tcBorders>
              <w:top w:val="nil"/>
              <w:left w:val="nil"/>
              <w:bottom w:val="nil"/>
              <w:right w:val="nil"/>
            </w:tcBorders>
            <w:vAlign w:val="bottom"/>
          </w:tcPr>
          <w:p w14:paraId="415FEEEC" w14:textId="77777777" w:rsidR="00D5349C" w:rsidRPr="00A03147" w:rsidRDefault="00D5349C" w:rsidP="00235293">
            <w:pPr>
              <w:pStyle w:val="15TableBody"/>
            </w:pPr>
            <m:oMathPara>
              <m:oMath>
                <m:r>
                  <m:rPr>
                    <m:sty m:val="p"/>
                  </m:rPr>
                  <w:rPr>
                    <w:rFonts w:ascii="Cambria Math" w:hAnsi="Cambria Math"/>
                  </w:rPr>
                  <m:t>6.39±1.19</m:t>
                </m:r>
              </m:oMath>
            </m:oMathPara>
          </w:p>
        </w:tc>
        <w:tc>
          <w:tcPr>
            <w:tcW w:w="270" w:type="dxa"/>
            <w:tcBorders>
              <w:top w:val="nil"/>
              <w:left w:val="nil"/>
              <w:bottom w:val="nil"/>
              <w:right w:val="nil"/>
            </w:tcBorders>
          </w:tcPr>
          <w:p w14:paraId="185DA20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B1E05FD" w14:textId="77777777" w:rsidR="00D5349C" w:rsidRPr="00A03147" w:rsidRDefault="00D5349C" w:rsidP="00235293">
            <w:pPr>
              <w:pStyle w:val="15TableBody"/>
            </w:pPr>
          </w:p>
        </w:tc>
      </w:tr>
      <w:tr w:rsidR="00D5349C" w:rsidRPr="00A03147" w14:paraId="16D04E8E" w14:textId="77777777" w:rsidTr="00235293">
        <w:trPr>
          <w:cantSplit/>
          <w:trHeight w:val="243"/>
          <w:jc w:val="center"/>
        </w:trPr>
        <w:tc>
          <w:tcPr>
            <w:tcW w:w="630" w:type="dxa"/>
            <w:vMerge w:val="restart"/>
            <w:tcBorders>
              <w:top w:val="nil"/>
              <w:left w:val="nil"/>
              <w:right w:val="nil"/>
            </w:tcBorders>
            <w:vAlign w:val="center"/>
          </w:tcPr>
          <w:p w14:paraId="77DD383E"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14:paraId="7CC399E1"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6F35A93" w14:textId="77777777" w:rsidR="00D5349C" w:rsidRPr="00A03147" w:rsidRDefault="00D5349C" w:rsidP="00235293">
            <w:pPr>
              <w:pStyle w:val="15TableBody"/>
            </w:pPr>
            <m:oMathPara>
              <m:oMath>
                <m:r>
                  <m:rPr>
                    <m:sty m:val="p"/>
                  </m:rPr>
                  <w:rPr>
                    <w:rFonts w:ascii="Cambria Math" w:hAnsi="Cambria Math"/>
                  </w:rPr>
                  <m:t>7.87±0.86</m:t>
                </m:r>
              </m:oMath>
            </m:oMathPara>
          </w:p>
        </w:tc>
        <w:tc>
          <w:tcPr>
            <w:tcW w:w="1260" w:type="dxa"/>
            <w:tcBorders>
              <w:top w:val="nil"/>
              <w:left w:val="nil"/>
              <w:bottom w:val="nil"/>
              <w:right w:val="nil"/>
            </w:tcBorders>
            <w:vAlign w:val="bottom"/>
          </w:tcPr>
          <w:p w14:paraId="70E6B3C2" w14:textId="77777777" w:rsidR="00D5349C" w:rsidRPr="00A03147" w:rsidRDefault="00D5349C" w:rsidP="00235293">
            <w:pPr>
              <w:pStyle w:val="15TableBody"/>
            </w:pPr>
            <m:oMathPara>
              <m:oMath>
                <m:r>
                  <m:rPr>
                    <m:sty m:val="p"/>
                  </m:rPr>
                  <w:rPr>
                    <w:rFonts w:ascii="Cambria Math" w:hAnsi="Cambria Math"/>
                  </w:rPr>
                  <m:t>-0.46±2.55</m:t>
                </m:r>
              </m:oMath>
            </m:oMathPara>
          </w:p>
        </w:tc>
        <w:tc>
          <w:tcPr>
            <w:tcW w:w="1260" w:type="dxa"/>
            <w:tcBorders>
              <w:top w:val="nil"/>
              <w:left w:val="nil"/>
              <w:bottom w:val="nil"/>
              <w:right w:val="nil"/>
            </w:tcBorders>
            <w:vAlign w:val="bottom"/>
          </w:tcPr>
          <w:p w14:paraId="5D8B0B24" w14:textId="77777777" w:rsidR="00D5349C" w:rsidRPr="00A03147" w:rsidRDefault="00D5349C" w:rsidP="00235293">
            <w:pPr>
              <w:pStyle w:val="15TableBody"/>
            </w:pPr>
            <m:oMathPara>
              <m:oMath>
                <m:r>
                  <m:rPr>
                    <m:sty m:val="p"/>
                  </m:rPr>
                  <w:rPr>
                    <w:rFonts w:ascii="Cambria Math" w:hAnsi="Cambria Math"/>
                  </w:rPr>
                  <m:t>5.77±2.11</m:t>
                </m:r>
              </m:oMath>
            </m:oMathPara>
          </w:p>
        </w:tc>
        <w:tc>
          <w:tcPr>
            <w:tcW w:w="270" w:type="dxa"/>
            <w:tcBorders>
              <w:top w:val="nil"/>
              <w:left w:val="nil"/>
              <w:bottom w:val="nil"/>
              <w:right w:val="nil"/>
            </w:tcBorders>
          </w:tcPr>
          <w:p w14:paraId="3A37530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7779CD92" w14:textId="77777777" w:rsidR="00D5349C" w:rsidRPr="00A03147" w:rsidRDefault="00D5349C" w:rsidP="00235293">
            <w:pPr>
              <w:pStyle w:val="15TableBody"/>
            </w:pPr>
            <m:oMathPara>
              <m:oMath>
                <m:r>
                  <m:rPr>
                    <m:sty m:val="p"/>
                  </m:rPr>
                  <w:rPr>
                    <w:rFonts w:ascii="Cambria Math" w:hAnsi="Cambria Math"/>
                  </w:rPr>
                  <m:t>3.51</m:t>
                </m:r>
              </m:oMath>
            </m:oMathPara>
          </w:p>
        </w:tc>
      </w:tr>
      <w:tr w:rsidR="00D5349C" w:rsidRPr="00A03147" w14:paraId="673F399E" w14:textId="77777777" w:rsidTr="00235293">
        <w:trPr>
          <w:cantSplit/>
          <w:jc w:val="center"/>
        </w:trPr>
        <w:tc>
          <w:tcPr>
            <w:tcW w:w="630" w:type="dxa"/>
            <w:vMerge/>
            <w:tcBorders>
              <w:left w:val="nil"/>
              <w:bottom w:val="single" w:sz="4" w:space="0" w:color="auto"/>
              <w:right w:val="nil"/>
            </w:tcBorders>
          </w:tcPr>
          <w:p w14:paraId="50626272"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967867B" w14:textId="77777777" w:rsidR="00D5349C"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9EF912" w14:textId="77777777" w:rsidR="00D5349C" w:rsidRPr="00A03147" w:rsidRDefault="00D5349C" w:rsidP="00235293">
            <w:pPr>
              <w:pStyle w:val="15TableBody"/>
            </w:pPr>
            <m:oMathPara>
              <m:oMath>
                <m:r>
                  <m:rPr>
                    <m:sty m:val="p"/>
                  </m:rPr>
                  <w:rPr>
                    <w:rFonts w:ascii="Cambria Math" w:hAnsi="Cambria Math"/>
                  </w:rPr>
                  <m:t>8.06±1.95</m:t>
                </m:r>
              </m:oMath>
            </m:oMathPara>
          </w:p>
        </w:tc>
        <w:tc>
          <w:tcPr>
            <w:tcW w:w="1260" w:type="dxa"/>
            <w:tcBorders>
              <w:top w:val="nil"/>
              <w:left w:val="nil"/>
              <w:bottom w:val="single" w:sz="4" w:space="0" w:color="auto"/>
              <w:right w:val="nil"/>
            </w:tcBorders>
            <w:vAlign w:val="bottom"/>
          </w:tcPr>
          <w:p w14:paraId="44C5FFF4" w14:textId="77777777" w:rsidR="00D5349C" w:rsidRPr="00A03147" w:rsidRDefault="00D5349C" w:rsidP="00235293">
            <w:pPr>
              <w:pStyle w:val="15TableBody"/>
            </w:pPr>
            <m:oMathPara>
              <m:oMath>
                <m:r>
                  <m:rPr>
                    <m:sty m:val="p"/>
                  </m:rPr>
                  <w:rPr>
                    <w:rFonts w:ascii="Cambria Math" w:hAnsi="Cambria Math"/>
                  </w:rPr>
                  <m:t>-0.53±5.72</m:t>
                </m:r>
              </m:oMath>
            </m:oMathPara>
          </w:p>
        </w:tc>
        <w:tc>
          <w:tcPr>
            <w:tcW w:w="1260" w:type="dxa"/>
            <w:tcBorders>
              <w:top w:val="nil"/>
              <w:left w:val="nil"/>
              <w:bottom w:val="single" w:sz="4" w:space="0" w:color="auto"/>
              <w:right w:val="nil"/>
            </w:tcBorders>
            <w:vAlign w:val="bottom"/>
          </w:tcPr>
          <w:p w14:paraId="7AF91A5D" w14:textId="77777777" w:rsidR="00D5349C" w:rsidRPr="00A03147" w:rsidRDefault="00D5349C" w:rsidP="00235293">
            <w:pPr>
              <w:pStyle w:val="15TableBody"/>
            </w:pPr>
            <m:oMathPara>
              <m:oMath>
                <m:r>
                  <m:rPr>
                    <m:sty m:val="p"/>
                  </m:rPr>
                  <w:rPr>
                    <w:rFonts w:ascii="Cambria Math" w:hAnsi="Cambria Math"/>
                  </w:rPr>
                  <m:t>5.59±5.48</m:t>
                </m:r>
              </m:oMath>
            </m:oMathPara>
          </w:p>
        </w:tc>
        <w:tc>
          <w:tcPr>
            <w:tcW w:w="270" w:type="dxa"/>
            <w:tcBorders>
              <w:top w:val="nil"/>
              <w:left w:val="nil"/>
              <w:bottom w:val="single" w:sz="4" w:space="0" w:color="auto"/>
              <w:right w:val="nil"/>
            </w:tcBorders>
          </w:tcPr>
          <w:p w14:paraId="4175631D" w14:textId="77777777" w:rsidR="00D5349C" w:rsidRDefault="00D5349C"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4F6816CB" w14:textId="77777777" w:rsidR="00D5349C" w:rsidRPr="00A03147" w:rsidRDefault="00D5349C" w:rsidP="00235293">
            <w:pPr>
              <w:pStyle w:val="15TableBody"/>
            </w:pPr>
          </w:p>
        </w:tc>
      </w:tr>
    </w:tbl>
    <w:p w14:paraId="7F92545C" w14:textId="5C68768E" w:rsidR="00D5349C" w:rsidRDefault="00D5349C" w:rsidP="00D5349C">
      <w:pPr>
        <w:pStyle w:val="10BodySubsequentParagraph"/>
      </w:pPr>
    </w:p>
    <w:p w14:paraId="73A9E201" w14:textId="7AEAF35C" w:rsidR="00D5349C" w:rsidRDefault="005C6EA3" w:rsidP="00D5349C">
      <w:pPr>
        <w:pStyle w:val="10BodySubsequentParagraph"/>
        <w:keepNext/>
        <w:ind w:hanging="180"/>
        <w:jc w:val="center"/>
      </w:pPr>
      <w:r>
        <w:rPr>
          <w:noProof/>
        </w:rPr>
        <mc:AlternateContent>
          <mc:Choice Requires="wpg">
            <w:drawing>
              <wp:anchor distT="0" distB="0" distL="114300" distR="114300" simplePos="0" relativeHeight="251676672" behindDoc="0" locked="0" layoutInCell="1" allowOverlap="1" wp14:anchorId="59644B9F" wp14:editId="21F680A1">
                <wp:simplePos x="0" y="0"/>
                <wp:positionH relativeFrom="column">
                  <wp:posOffset>1795466</wp:posOffset>
                </wp:positionH>
                <wp:positionV relativeFrom="paragraph">
                  <wp:posOffset>1265743</wp:posOffset>
                </wp:positionV>
                <wp:extent cx="2477128" cy="2000564"/>
                <wp:effectExtent l="0" t="0" r="0" b="0"/>
                <wp:wrapNone/>
                <wp:docPr id="196" name="Group 196"/>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192"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04CB7D6" w14:textId="77777777" w:rsidR="0032322A" w:rsidRPr="003C1B13" w:rsidRDefault="0032322A" w:rsidP="005C6EA3">
                              <w:pPr>
                                <w:rPr>
                                  <w:sz w:val="16"/>
                                  <w:szCs w:val="16"/>
                                </w:rPr>
                              </w:pPr>
                              <w:r w:rsidRPr="003C1B13">
                                <w:rPr>
                                  <w:sz w:val="16"/>
                                  <w:szCs w:val="16"/>
                                </w:rPr>
                                <w: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5F98AB93" w14:textId="40EC9F67" w:rsidR="0032322A" w:rsidRPr="003C1B13" w:rsidRDefault="0032322A" w:rsidP="005C6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3378DDFF" w14:textId="7264FCE6" w:rsidR="0032322A" w:rsidRPr="003C1B13" w:rsidRDefault="0032322A" w:rsidP="005C6EA3">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195"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03AE00" w14:textId="6693C765" w:rsidR="0032322A" w:rsidRPr="003C1B13" w:rsidRDefault="0032322A" w:rsidP="005C6EA3">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59644B9F" id="Group 196" o:spid="_x0000_s1071" style="position:absolute;left:0;text-align:left;margin-left:141.4pt;margin-top:99.65pt;width:195.05pt;height:157.5pt;z-index:251676672"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">
                <v:shape id="_x0000_s1072"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" stroked="f">
                  <v:fill opacity="0"/>
                  <v:textbox>
                    <w:txbxContent>
                      <w:p w14:paraId="504CB7D6" w14:textId="77777777" w:rsidR="0032322A" w:rsidRPr="003C1B13" w:rsidRDefault="0032322A" w:rsidP="005C6EA3">
                        <w:pPr>
                          <w:rPr>
                            <w:sz w:val="16"/>
                            <w:szCs w:val="16"/>
                          </w:rPr>
                        </w:pPr>
                        <w:r w:rsidRPr="003C1B13">
                          <w:rPr>
                            <w:sz w:val="16"/>
                            <w:szCs w:val="16"/>
                          </w:rPr>
                          <w:t>(a)</w:t>
                        </w:r>
                      </w:p>
                    </w:txbxContent>
                  </v:textbox>
                </v:shape>
                <v:shape id="_x0000_s1073"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5F98AB93" w14:textId="40EC9F67" w:rsidR="0032322A" w:rsidRPr="003C1B13" w:rsidRDefault="0032322A" w:rsidP="005C6EA3">
                        <w:pPr>
                          <w:rPr>
                            <w:sz w:val="16"/>
                            <w:szCs w:val="16"/>
                          </w:rPr>
                        </w:pPr>
                        <w:r w:rsidRPr="003C1B13">
                          <w:rPr>
                            <w:sz w:val="16"/>
                            <w:szCs w:val="16"/>
                          </w:rPr>
                          <w:t>(</w:t>
                        </w:r>
                        <w:r>
                          <w:rPr>
                            <w:sz w:val="16"/>
                            <w:szCs w:val="16"/>
                          </w:rPr>
                          <w:t>b</w:t>
                        </w:r>
                        <w:r w:rsidRPr="003C1B13">
                          <w:rPr>
                            <w:sz w:val="16"/>
                            <w:szCs w:val="16"/>
                          </w:rPr>
                          <w:t>)</w:t>
                        </w:r>
                      </w:p>
                    </w:txbxContent>
                  </v:textbox>
                </v:shape>
                <v:shape id="_x0000_s1074"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r6bxQAAANwAAAAPAAAAZHJzL2Rvd25yZXYueG1sRI9Ba8JA&#10;EIXvgv9hGcGL1E1F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AM1r6bxQAAANwAAAAP&#10;AAAAAAAAAAAAAAAAAAcCAABkcnMvZG93bnJldi54bWxQSwUGAAAAAAMAAwC3AAAA+QIAAAAA&#10;" stroked="f">
                  <v:fill opacity="0"/>
                  <v:textbox>
                    <w:txbxContent>
                      <w:p w14:paraId="3378DDFF" w14:textId="7264FCE6" w:rsidR="0032322A" w:rsidRPr="003C1B13" w:rsidRDefault="0032322A" w:rsidP="005C6EA3">
                        <w:pPr>
                          <w:rPr>
                            <w:sz w:val="16"/>
                            <w:szCs w:val="16"/>
                          </w:rPr>
                        </w:pPr>
                        <w:r w:rsidRPr="003C1B13">
                          <w:rPr>
                            <w:sz w:val="16"/>
                            <w:szCs w:val="16"/>
                          </w:rPr>
                          <w:t>(</w:t>
                        </w:r>
                        <w:r>
                          <w:rPr>
                            <w:sz w:val="16"/>
                            <w:szCs w:val="16"/>
                          </w:rPr>
                          <w:t>c</w:t>
                        </w:r>
                        <w:r w:rsidRPr="003C1B13">
                          <w:rPr>
                            <w:sz w:val="16"/>
                            <w:szCs w:val="16"/>
                          </w:rPr>
                          <w:t>)</w:t>
                        </w:r>
                      </w:p>
                    </w:txbxContent>
                  </v:textbox>
                </v:shape>
                <v:shape id="_x0000_s1075"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sAxQAAANwAAAAPAAAAZHJzL2Rvd25yZXYueG1sRI9Ba8JA&#10;EIXvgv9hGcGL1E0FS0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BjmhsAxQAAANwAAAAP&#10;AAAAAAAAAAAAAAAAAAcCAABkcnMvZG93bnJldi54bWxQSwUGAAAAAAMAAwC3AAAA+QIAAAAA&#10;" stroked="f">
                  <v:fill opacity="0"/>
                  <v:textbox>
                    <w:txbxContent>
                      <w:p w14:paraId="0003AE00" w14:textId="6693C765" w:rsidR="0032322A" w:rsidRPr="003C1B13" w:rsidRDefault="0032322A" w:rsidP="005C6EA3">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sidR="00D5349C">
        <w:rPr>
          <w:noProof/>
        </w:rPr>
        <w:drawing>
          <wp:inline distT="0" distB="0" distL="0" distR="0" wp14:anchorId="3896BCCB" wp14:editId="08B15A56">
            <wp:extent cx="4791710" cy="36734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6">
                      <a:extLst>
                        <a:ext uri="{28A0092B-C50C-407E-A947-70E740481C1C}">
                          <a14:useLocalDpi xmlns:a14="http://schemas.microsoft.com/office/drawing/2010/main" val="0"/>
                        </a:ext>
                      </a:extLst>
                    </a:blip>
                    <a:stretch>
                      <a:fillRect/>
                    </a:stretch>
                  </pic:blipFill>
                  <pic:spPr>
                    <a:xfrm>
                      <a:off x="0" y="0"/>
                      <a:ext cx="4791710" cy="3673475"/>
                    </a:xfrm>
                    <a:prstGeom prst="rect">
                      <a:avLst/>
                    </a:prstGeom>
                  </pic:spPr>
                </pic:pic>
              </a:graphicData>
            </a:graphic>
          </wp:inline>
        </w:drawing>
      </w:r>
    </w:p>
    <w:p w14:paraId="5750248B" w14:textId="6A9F3A76" w:rsidR="00D5349C" w:rsidRDefault="00D5349C" w:rsidP="00D5349C">
      <w:pPr>
        <w:pStyle w:val="12FigureCaptionLong"/>
      </w:pPr>
      <w:r>
        <w:t xml:space="preserve">Fig. </w:t>
      </w:r>
      <w:bookmarkStart w:id="159" w:name="FIgKWOD03"/>
      <w:r>
        <w:fldChar w:fldCharType="begin"/>
      </w:r>
      <w:r>
        <w:instrText xml:space="preserve"> SEQ Figure \* ARABIC </w:instrText>
      </w:r>
      <w:r>
        <w:fldChar w:fldCharType="separate"/>
      </w:r>
      <w:r w:rsidR="00E50B14">
        <w:rPr>
          <w:noProof/>
        </w:rPr>
        <w:t>5</w:t>
      </w:r>
      <w:r>
        <w:fldChar w:fldCharType="end"/>
      </w:r>
      <w:bookmarkEnd w:id="159"/>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the transmittance measured with the camera (spatial average over the image) for K</w:t>
      </w:r>
      <w:r w:rsidR="00D92205">
        <w:t>W</w:t>
      </w:r>
      <w:r>
        <w:t xml:space="preserve"> gelatin neutral density filter </w:t>
      </w:r>
      <m:oMath>
        <m:r>
          <w:rPr>
            <w:rFonts w:ascii="Cambria Math" w:hAnsi="Cambria Math"/>
          </w:rPr>
          <m:t>OD=0.3</m:t>
        </m:r>
      </m:oMath>
      <w:r>
        <w:t xml:space="preserve">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6C534BF3" w14:textId="5E6895FC" w:rsidR="00D5349C" w:rsidRDefault="00D5349C" w:rsidP="00D5349C">
      <w:pPr>
        <w:pStyle w:val="10BodySubsequentParagraph"/>
      </w:pPr>
    </w:p>
    <w:p w14:paraId="6FDD8187" w14:textId="5D65B295" w:rsidR="00A22E3B" w:rsidRDefault="003A2E90" w:rsidP="00235563">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w:t>
      </w:r>
      <w:r w:rsidR="00E50B14">
        <w:t>W</w:t>
      </w:r>
      <w:r w:rsidR="006413DF">
        <w:t xml:space="preserve">e </w:t>
      </w:r>
      <w:r w:rsidR="00E50B14">
        <w:t xml:space="preserve">first </w:t>
      </w:r>
      <w:r w:rsidR="006413DF">
        <w:t xml:space="preserve">measured </w:t>
      </w:r>
      <w:r w:rsidR="00E50B14">
        <w:t>the</w:t>
      </w:r>
      <w:r w:rsidR="006413DF">
        <w:t xml:space="preserve"> set of </w:t>
      </w:r>
      <w:r w:rsidR="00D92205">
        <w:t xml:space="preserve">KW </w:t>
      </w:r>
      <w:r w:rsidR="006413DF">
        <w:t xml:space="preserve">color </w:t>
      </w:r>
      <w:r w:rsidR="00A3227F">
        <w:t xml:space="preserve">gelatin </w:t>
      </w:r>
      <w:r w:rsidR="006413DF">
        <w:t>filters</w:t>
      </w:r>
      <w:r w:rsidR="00E50B14">
        <w:t xml:space="preserve"> then</w:t>
      </w:r>
      <w:r w:rsidR="00F15D0A" w:rsidRPr="00E50B14">
        <w:t xml:space="preserve"> we measured </w:t>
      </w:r>
      <w:r w:rsidR="00E50B14" w:rsidRPr="00E50B14">
        <w:t>the</w:t>
      </w:r>
      <w:r w:rsidR="00F15D0A" w:rsidRPr="00E50B14">
        <w:t xml:space="preserve"> color phantom</w:t>
      </w:r>
      <w:r w:rsidR="00E50B14">
        <w:t>.</w:t>
      </w:r>
      <w:r w:rsidR="00235563">
        <w:t xml:space="preserve"> </w:t>
      </w:r>
      <w:r w:rsidR="00A20BE0">
        <w:t xml:space="preserve">Ten reproducibility experiments were conducted for samples #32 and #47. The estimated variance from the reproducibility experiments,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A20BE0">
        <w:t xml:space="preserve"> of sample #32 was used for all </w:t>
      </w:r>
      <w:r w:rsidR="00D92205">
        <w:t>KW color filters</w:t>
      </w:r>
      <w:r w:rsidR="00A20BE0">
        <w:t xml:space="preserve"> but for sample #47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0B00A1">
        <w:t xml:space="preserve"> on the measured transmittances</w:t>
      </w:r>
      <w:r w:rsidR="00A20BE0">
        <w:t>. The reason for that choice was that the resulting uncertaint</w:t>
      </w:r>
      <w:r w:rsidR="000463F0">
        <w:t>ies on the CIELAB coordinates</w:t>
      </w:r>
      <w:r w:rsidR="00A20BE0">
        <w:t xml:space="preserve"> w</w:t>
      </w:r>
      <w:r w:rsidR="000463F0">
        <w:t>ere</w:t>
      </w:r>
      <w:r w:rsidR="00A20BE0">
        <w:t xml:space="preserve"> higher in that case. </w:t>
      </w:r>
      <w:r w:rsidR="00502C50">
        <w:t xml:space="preserve">Figure </w:t>
      </w:r>
      <w:r w:rsidR="00AD2F7C">
        <w:fldChar w:fldCharType="begin"/>
      </w:r>
      <w:r w:rsidR="00AD2F7C">
        <w:instrText xml:space="preserve"> REF FigTransmittanceKWColFilter \h </w:instrText>
      </w:r>
      <w:r w:rsidR="00AD2F7C">
        <w:fldChar w:fldCharType="separate"/>
      </w:r>
      <w:r w:rsidR="00E50B14">
        <w:rPr>
          <w:noProof/>
        </w:rPr>
        <w:t>6</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p>
    <w:p w14:paraId="5D9D4CA4" w14:textId="7692073E" w:rsidR="002C0821" w:rsidRDefault="002C0821" w:rsidP="00235563">
      <w:pPr>
        <w:pStyle w:val="10BodySubsequentParagraph"/>
      </w:pPr>
    </w:p>
    <w:p w14:paraId="48D63567" w14:textId="7E3EE63D" w:rsidR="005C6EA3" w:rsidRDefault="005C6EA3" w:rsidP="005C6EA3">
      <w:pPr>
        <w:pStyle w:val="10BodySubsequentParagraph"/>
        <w:keepNext/>
        <w:ind w:hanging="180"/>
      </w:pPr>
      <w:r>
        <w:rPr>
          <w:noProof/>
          <w:lang w:eastAsia="zh-TW"/>
        </w:rPr>
        <w:lastRenderedPageBreak/>
        <w:drawing>
          <wp:inline distT="0" distB="0" distL="0" distR="0" wp14:anchorId="09D0A71B" wp14:editId="6C2878A8">
            <wp:extent cx="4791710" cy="248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7">
                      <a:extLst>
                        <a:ext uri="{28A0092B-C50C-407E-A947-70E740481C1C}">
                          <a14:useLocalDpi xmlns:a14="http://schemas.microsoft.com/office/drawing/2010/main" val="0"/>
                        </a:ext>
                      </a:extLst>
                    </a:blip>
                    <a:stretch>
                      <a:fillRect/>
                    </a:stretch>
                  </pic:blipFill>
                  <pic:spPr>
                    <a:xfrm>
                      <a:off x="0" y="0"/>
                      <a:ext cx="4791710" cy="2483970"/>
                    </a:xfrm>
                    <a:prstGeom prst="rect">
                      <a:avLst/>
                    </a:prstGeom>
                  </pic:spPr>
                </pic:pic>
              </a:graphicData>
            </a:graphic>
          </wp:inline>
        </w:drawing>
      </w:r>
      <w:r w:rsidRPr="005C6EA3">
        <w:t xml:space="preserve"> </w:t>
      </w:r>
    </w:p>
    <w:p w14:paraId="5CCB7A12" w14:textId="3B46A6A5" w:rsidR="005C6EA3" w:rsidRDefault="005C6EA3" w:rsidP="005C6EA3">
      <w:pPr>
        <w:pStyle w:val="12FigureCaptionLong"/>
      </w:pPr>
      <w:r>
        <w:t xml:space="preserve">Fig. </w:t>
      </w:r>
      <w:bookmarkStart w:id="160" w:name="FigTransmittanceKWColFilter"/>
      <w:r>
        <w:rPr>
          <w:noProof/>
        </w:rPr>
        <w:fldChar w:fldCharType="begin"/>
      </w:r>
      <w:r>
        <w:rPr>
          <w:noProof/>
        </w:rPr>
        <w:instrText xml:space="preserve"> SEQ Figure \* ARABIC </w:instrText>
      </w:r>
      <w:r>
        <w:rPr>
          <w:noProof/>
        </w:rPr>
        <w:fldChar w:fldCharType="separate"/>
      </w:r>
      <w:r w:rsidR="00E50B14">
        <w:rPr>
          <w:noProof/>
        </w:rPr>
        <w:t>6</w:t>
      </w:r>
      <w:r>
        <w:rPr>
          <w:noProof/>
        </w:rPr>
        <w:fldChar w:fldCharType="end"/>
      </w:r>
      <w:bookmarkEnd w:id="160"/>
      <w:r>
        <w:t>: Transmittance spectra of five</w:t>
      </w:r>
      <w:r w:rsidR="00D92205">
        <w:t xml:space="preserve"> KW</w:t>
      </w:r>
      <w:r>
        <w:t xml:space="preserve"> color gelatin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dash).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t>.</w:t>
      </w:r>
    </w:p>
    <w:p w14:paraId="3A837BFE" w14:textId="61899B40" w:rsidR="00F8217A" w:rsidRDefault="002A1962" w:rsidP="00235563">
      <w:pPr>
        <w:pStyle w:val="10BodySubsequentParagraph"/>
        <w:spacing w:before="120"/>
      </w:pPr>
      <w:r>
        <w:t xml:space="preserve">The CIELAB coordinates, their uncertainty and the median value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F604C0">
        <w:t xml:space="preserve"> </w:t>
      </w:r>
      <w:r>
        <w:t xml:space="preserve">of the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obtained for each </w:t>
      </w:r>
      <w:r w:rsidR="00D92205">
        <w:t xml:space="preserve">KW </w:t>
      </w:r>
      <w:r>
        <w:t xml:space="preserve">color filters are presented in Table </w:t>
      </w:r>
      <w:r>
        <w:fldChar w:fldCharType="begin"/>
      </w:r>
      <w:r>
        <w:instrText xml:space="preserve"> REF TableResultsKWColFilters \h </w:instrText>
      </w:r>
      <w:r>
        <w:fldChar w:fldCharType="separate"/>
      </w:r>
      <w:r w:rsidR="00E50B14">
        <w:rPr>
          <w:noProof/>
        </w:rPr>
        <w:t>2</w:t>
      </w:r>
      <w:r>
        <w:fldChar w:fldCharType="end"/>
      </w:r>
      <w:r>
        <w:t xml:space="preserve">. </w:t>
      </w:r>
    </w:p>
    <w:p w14:paraId="4521D8F1" w14:textId="45C81C2E" w:rsidR="005C6EA3" w:rsidRDefault="005C6EA3" w:rsidP="005C6EA3">
      <w:pPr>
        <w:pStyle w:val="14TableCaption"/>
        <w:jc w:val="both"/>
      </w:pPr>
      <w:r>
        <w:t xml:space="preserve">Table </w:t>
      </w:r>
      <w:bookmarkStart w:id="161" w:name="TableResultsKWColFilters"/>
      <w:r>
        <w:rPr>
          <w:noProof/>
        </w:rPr>
        <w:fldChar w:fldCharType="begin"/>
      </w:r>
      <w:r>
        <w:rPr>
          <w:noProof/>
        </w:rPr>
        <w:instrText xml:space="preserve"> SEQ Table \* ARABIC </w:instrText>
      </w:r>
      <w:r>
        <w:rPr>
          <w:noProof/>
        </w:rPr>
        <w:fldChar w:fldCharType="separate"/>
      </w:r>
      <w:r w:rsidR="00E50B14">
        <w:rPr>
          <w:noProof/>
        </w:rPr>
        <w:t>2</w:t>
      </w:r>
      <w:r>
        <w:rPr>
          <w:noProof/>
        </w:rPr>
        <w:fldChar w:fldCharType="end"/>
      </w:r>
      <w:bookmarkEnd w:id="161"/>
      <w:r>
        <w:t>. CIELAB coordinates of five</w:t>
      </w:r>
      <w:r w:rsidRPr="00F129FF">
        <w:t xml:space="preserve"> </w:t>
      </w:r>
      <w:r w:rsidR="00D92205">
        <w:t>KW</w:t>
      </w:r>
      <w:r w:rsidRPr="00F129FF">
        <w:t xml:space="preserve"> color </w:t>
      </w:r>
      <w:r>
        <w:t xml:space="preserve">gelatin </w:t>
      </w:r>
      <w:r w:rsidRPr="00F129FF">
        <w:t>filters (#12: yellow; #25: red: #32: magenta; #47: deep blue: #58: green)</w:t>
      </w:r>
      <w:r>
        <w:t xml:space="preserve"> derived from the spectra measured by the spectroradiometer, </w:t>
      </w:r>
      <w:bookmarkStart w:id="162" w:name="_Hlk19018911"/>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bookmarkEnd w:id="162"/>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5C6EA3" w14:paraId="7F238D5F" w14:textId="77777777" w:rsidTr="00235293">
        <w:trPr>
          <w:cantSplit/>
          <w:jc w:val="center"/>
        </w:trPr>
        <w:tc>
          <w:tcPr>
            <w:tcW w:w="720" w:type="dxa"/>
            <w:tcBorders>
              <w:left w:val="nil"/>
              <w:bottom w:val="nil"/>
              <w:right w:val="nil"/>
            </w:tcBorders>
            <w:vAlign w:val="center"/>
          </w:tcPr>
          <w:p w14:paraId="3E8C6FC4" w14:textId="77777777" w:rsidR="005C6EA3" w:rsidRDefault="005C6EA3" w:rsidP="00235293">
            <w:pPr>
              <w:pStyle w:val="15TableBody"/>
              <w:tabs>
                <w:tab w:val="left" w:pos="158"/>
              </w:tabs>
              <w:ind w:left="-292" w:right="-214"/>
              <w:jc w:val="center"/>
            </w:pPr>
            <w:r>
              <w:t>Filter</w:t>
            </w:r>
          </w:p>
        </w:tc>
        <w:tc>
          <w:tcPr>
            <w:tcW w:w="1170" w:type="dxa"/>
            <w:tcBorders>
              <w:left w:val="nil"/>
              <w:bottom w:val="nil"/>
              <w:right w:val="nil"/>
            </w:tcBorders>
            <w:vAlign w:val="center"/>
          </w:tcPr>
          <w:p w14:paraId="2CA8805B" w14:textId="77777777" w:rsidR="005C6EA3" w:rsidRDefault="005C6EA3" w:rsidP="00235293">
            <w:pPr>
              <w:pStyle w:val="15TableBody"/>
            </w:pPr>
            <w:r>
              <w:t>Transmittance</w:t>
            </w:r>
          </w:p>
        </w:tc>
        <w:tc>
          <w:tcPr>
            <w:tcW w:w="1170" w:type="dxa"/>
            <w:tcBorders>
              <w:top w:val="single" w:sz="4" w:space="0" w:color="auto"/>
              <w:left w:val="nil"/>
              <w:right w:val="nil"/>
            </w:tcBorders>
            <w:vAlign w:val="center"/>
          </w:tcPr>
          <w:p w14:paraId="5750E7D7" w14:textId="77777777" w:rsidR="005C6EA3" w:rsidRDefault="0032322A"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55DB1991" w14:textId="77777777" w:rsidR="005C6EA3" w:rsidRPr="00B316A7" w:rsidRDefault="0032322A"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5170B02F" w14:textId="77777777" w:rsidR="005C6EA3" w:rsidRPr="00B316A7" w:rsidRDefault="0032322A"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6B23D31D" w14:textId="77777777" w:rsidR="005C6EA3" w:rsidRDefault="005C6EA3"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866E9C8" w14:textId="77777777" w:rsidR="005C6EA3" w:rsidRPr="005F30EC" w:rsidRDefault="005C6EA3"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5C6EA3" w14:paraId="7C72B091" w14:textId="77777777" w:rsidTr="00235293">
        <w:trPr>
          <w:cantSplit/>
          <w:jc w:val="center"/>
        </w:trPr>
        <w:tc>
          <w:tcPr>
            <w:tcW w:w="720" w:type="dxa"/>
            <w:vMerge w:val="restart"/>
            <w:tcBorders>
              <w:top w:val="single" w:sz="4" w:space="0" w:color="auto"/>
              <w:left w:val="nil"/>
              <w:right w:val="nil"/>
            </w:tcBorders>
            <w:vAlign w:val="center"/>
          </w:tcPr>
          <w:p w14:paraId="11F36F0C"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42F7EAD0"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3BF80408" w14:textId="77777777" w:rsidR="005C6EA3" w:rsidRPr="00A03147" w:rsidRDefault="005C6EA3" w:rsidP="00235293">
            <w:pPr>
              <w:pStyle w:val="15TableBody"/>
            </w:pPr>
            <m:oMathPara>
              <m:oMath>
                <m:r>
                  <m:rPr>
                    <m:sty m:val="p"/>
                  </m:rPr>
                  <w:rPr>
                    <w:rFonts w:ascii="Cambria Math" w:hAnsi="Cambria Math"/>
                  </w:rPr>
                  <m:t>88.27±0.03</m:t>
                </m:r>
              </m:oMath>
            </m:oMathPara>
          </w:p>
        </w:tc>
        <w:tc>
          <w:tcPr>
            <w:tcW w:w="1260" w:type="dxa"/>
            <w:tcBorders>
              <w:top w:val="single" w:sz="4" w:space="0" w:color="auto"/>
              <w:left w:val="nil"/>
              <w:bottom w:val="nil"/>
              <w:right w:val="nil"/>
            </w:tcBorders>
            <w:vAlign w:val="bottom"/>
          </w:tcPr>
          <w:p w14:paraId="34BF71E9" w14:textId="77777777" w:rsidR="005C6EA3" w:rsidRPr="00A03147" w:rsidRDefault="005C6EA3" w:rsidP="00235293">
            <w:pPr>
              <w:pStyle w:val="15TableBody"/>
            </w:pPr>
            <m:oMathPara>
              <m:oMath>
                <m:r>
                  <m:rPr>
                    <m:sty m:val="p"/>
                  </m:rPr>
                  <w:rPr>
                    <w:rFonts w:ascii="Cambria Math" w:hAnsi="Cambria Math"/>
                  </w:rPr>
                  <m:t>2.92±0.11</m:t>
                </m:r>
              </m:oMath>
            </m:oMathPara>
          </w:p>
        </w:tc>
        <w:tc>
          <w:tcPr>
            <w:tcW w:w="1260" w:type="dxa"/>
            <w:tcBorders>
              <w:top w:val="single" w:sz="4" w:space="0" w:color="auto"/>
              <w:left w:val="nil"/>
              <w:bottom w:val="nil"/>
              <w:right w:val="nil"/>
            </w:tcBorders>
            <w:vAlign w:val="bottom"/>
          </w:tcPr>
          <w:p w14:paraId="2F81CAAB" w14:textId="77777777" w:rsidR="005C6EA3" w:rsidRPr="00A03147" w:rsidRDefault="005C6EA3" w:rsidP="00235293">
            <w:pPr>
              <w:pStyle w:val="15TableBody"/>
              <w:jc w:val="right"/>
            </w:pPr>
            <m:oMathPara>
              <m:oMath>
                <m:r>
                  <m:rPr>
                    <m:sty m:val="p"/>
                  </m:rPr>
                  <w:rPr>
                    <w:rFonts w:ascii="Cambria Math" w:hAnsi="Cambria Math"/>
                  </w:rPr>
                  <m:t>134.72±2.85</m:t>
                </m:r>
              </m:oMath>
            </m:oMathPara>
          </w:p>
        </w:tc>
        <w:tc>
          <w:tcPr>
            <w:tcW w:w="270" w:type="dxa"/>
            <w:tcBorders>
              <w:top w:val="nil"/>
              <w:left w:val="nil"/>
              <w:bottom w:val="nil"/>
              <w:right w:val="nil"/>
            </w:tcBorders>
          </w:tcPr>
          <w:p w14:paraId="2148BF7D" w14:textId="77777777" w:rsidR="005C6EA3" w:rsidRDefault="005C6EA3"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7EE6EF2E" w14:textId="77777777" w:rsidR="005C6EA3" w:rsidRPr="00A03147" w:rsidRDefault="005C6EA3" w:rsidP="00235293">
            <w:pPr>
              <w:pStyle w:val="15TableBody"/>
            </w:pPr>
            <m:oMathPara>
              <m:oMath>
                <m:r>
                  <w:rPr>
                    <w:rFonts w:ascii="Cambria Math" w:hAnsi="Cambria Math"/>
                  </w:rPr>
                  <m:t>2.23</m:t>
                </m:r>
              </m:oMath>
            </m:oMathPara>
          </w:p>
        </w:tc>
      </w:tr>
      <w:tr w:rsidR="005C6EA3" w14:paraId="364C537B" w14:textId="77777777" w:rsidTr="00235293">
        <w:trPr>
          <w:cantSplit/>
          <w:jc w:val="center"/>
        </w:trPr>
        <w:tc>
          <w:tcPr>
            <w:tcW w:w="720" w:type="dxa"/>
            <w:vMerge/>
            <w:tcBorders>
              <w:left w:val="nil"/>
              <w:bottom w:val="nil"/>
              <w:right w:val="nil"/>
            </w:tcBorders>
          </w:tcPr>
          <w:p w14:paraId="56ECAA6D"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0530C43"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D0A3910" w14:textId="77777777" w:rsidR="005C6EA3" w:rsidRPr="00A03147" w:rsidRDefault="005C6EA3" w:rsidP="00235293">
            <w:pPr>
              <w:pStyle w:val="15TableBody"/>
            </w:pPr>
            <m:oMathPara>
              <m:oMath>
                <m:r>
                  <m:rPr>
                    <m:sty m:val="p"/>
                  </m:rPr>
                  <w:rPr>
                    <w:rFonts w:ascii="Cambria Math" w:hAnsi="Cambria Math"/>
                  </w:rPr>
                  <m:t>88.22±0.12</m:t>
                </m:r>
              </m:oMath>
            </m:oMathPara>
          </w:p>
        </w:tc>
        <w:tc>
          <w:tcPr>
            <w:tcW w:w="1260" w:type="dxa"/>
            <w:tcBorders>
              <w:top w:val="nil"/>
              <w:left w:val="nil"/>
              <w:bottom w:val="nil"/>
              <w:right w:val="nil"/>
            </w:tcBorders>
            <w:vAlign w:val="bottom"/>
          </w:tcPr>
          <w:p w14:paraId="2C3BE2AC" w14:textId="77777777" w:rsidR="005C6EA3" w:rsidRPr="00A03147" w:rsidRDefault="005C6EA3" w:rsidP="00235293">
            <w:pPr>
              <w:pStyle w:val="15TableBody"/>
            </w:pPr>
            <m:oMathPara>
              <m:oMath>
                <m:r>
                  <m:rPr>
                    <m:sty m:val="p"/>
                  </m:rPr>
                  <w:rPr>
                    <w:rFonts w:ascii="Cambria Math" w:hAnsi="Cambria Math"/>
                  </w:rPr>
                  <m:t>2.52±0.40</m:t>
                </m:r>
              </m:oMath>
            </m:oMathPara>
          </w:p>
        </w:tc>
        <w:tc>
          <w:tcPr>
            <w:tcW w:w="1260" w:type="dxa"/>
            <w:tcBorders>
              <w:top w:val="nil"/>
              <w:left w:val="nil"/>
              <w:bottom w:val="nil"/>
              <w:right w:val="nil"/>
            </w:tcBorders>
            <w:vAlign w:val="bottom"/>
          </w:tcPr>
          <w:p w14:paraId="10739B62" w14:textId="77777777" w:rsidR="005C6EA3" w:rsidRPr="00A03147" w:rsidRDefault="005C6EA3" w:rsidP="00235293">
            <w:pPr>
              <w:pStyle w:val="15TableBody"/>
              <w:jc w:val="right"/>
            </w:pPr>
            <m:oMathPara>
              <m:oMath>
                <m:r>
                  <m:rPr>
                    <m:sty m:val="p"/>
                  </m:rPr>
                  <w:rPr>
                    <w:rFonts w:ascii="Cambria Math" w:hAnsi="Cambria Math"/>
                  </w:rPr>
                  <m:t>136.13±5.07</m:t>
                </m:r>
              </m:oMath>
            </m:oMathPara>
          </w:p>
        </w:tc>
        <w:tc>
          <w:tcPr>
            <w:tcW w:w="270" w:type="dxa"/>
            <w:tcBorders>
              <w:top w:val="nil"/>
              <w:left w:val="nil"/>
              <w:bottom w:val="nil"/>
              <w:right w:val="nil"/>
            </w:tcBorders>
          </w:tcPr>
          <w:p w14:paraId="3E1CA93C"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center"/>
          </w:tcPr>
          <w:p w14:paraId="6C954A32" w14:textId="77777777" w:rsidR="005C6EA3" w:rsidRPr="00A03147" w:rsidRDefault="005C6EA3" w:rsidP="00235293">
            <w:pPr>
              <w:pStyle w:val="15TableBody"/>
            </w:pPr>
          </w:p>
        </w:tc>
      </w:tr>
      <w:tr w:rsidR="005C6EA3" w14:paraId="5B59AE7A" w14:textId="77777777" w:rsidTr="00235293">
        <w:trPr>
          <w:cantSplit/>
          <w:trHeight w:val="243"/>
          <w:jc w:val="center"/>
        </w:trPr>
        <w:tc>
          <w:tcPr>
            <w:tcW w:w="720" w:type="dxa"/>
            <w:vMerge w:val="restart"/>
            <w:tcBorders>
              <w:top w:val="nil"/>
              <w:left w:val="nil"/>
              <w:right w:val="nil"/>
            </w:tcBorders>
            <w:vAlign w:val="center"/>
          </w:tcPr>
          <w:p w14:paraId="292B5E24"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7FC7575A"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6F1474" w14:textId="77777777" w:rsidR="005C6EA3" w:rsidRPr="00A03147" w:rsidRDefault="005C6EA3" w:rsidP="00235293">
            <w:pPr>
              <w:pStyle w:val="15TableBody"/>
            </w:pPr>
            <m:oMathPara>
              <m:oMath>
                <m:r>
                  <m:rPr>
                    <m:sty m:val="p"/>
                  </m:rPr>
                  <w:rPr>
                    <w:rFonts w:ascii="Cambria Math" w:hAnsi="Cambria Math"/>
                  </w:rPr>
                  <m:t>43.81±0.05</m:t>
                </m:r>
              </m:oMath>
            </m:oMathPara>
          </w:p>
        </w:tc>
        <w:tc>
          <w:tcPr>
            <w:tcW w:w="1260" w:type="dxa"/>
            <w:tcBorders>
              <w:top w:val="nil"/>
              <w:left w:val="nil"/>
              <w:bottom w:val="nil"/>
              <w:right w:val="nil"/>
            </w:tcBorders>
            <w:vAlign w:val="bottom"/>
          </w:tcPr>
          <w:p w14:paraId="49706A40" w14:textId="77777777" w:rsidR="005C6EA3" w:rsidRPr="00A03147" w:rsidRDefault="005C6EA3" w:rsidP="00235293">
            <w:pPr>
              <w:pStyle w:val="15TableBody"/>
            </w:pPr>
            <m:oMathPara>
              <m:oMath>
                <m:r>
                  <m:rPr>
                    <m:sty m:val="p"/>
                  </m:rPr>
                  <w:rPr>
                    <w:rFonts w:ascii="Cambria Math" w:hAnsi="Cambria Math"/>
                  </w:rPr>
                  <m:t>80.74±0.18</m:t>
                </m:r>
              </m:oMath>
            </m:oMathPara>
          </w:p>
        </w:tc>
        <w:tc>
          <w:tcPr>
            <w:tcW w:w="1260" w:type="dxa"/>
            <w:tcBorders>
              <w:top w:val="nil"/>
              <w:left w:val="nil"/>
              <w:bottom w:val="nil"/>
              <w:right w:val="nil"/>
            </w:tcBorders>
            <w:vAlign w:val="bottom"/>
          </w:tcPr>
          <w:p w14:paraId="78A8F75B" w14:textId="77777777" w:rsidR="005C6EA3" w:rsidRPr="00A03147" w:rsidRDefault="005C6EA3" w:rsidP="00235293">
            <w:pPr>
              <w:pStyle w:val="15TableBody"/>
              <w:jc w:val="right"/>
            </w:pPr>
            <m:oMathPara>
              <m:oMath>
                <m:r>
                  <m:rPr>
                    <m:sty m:val="p"/>
                  </m:rPr>
                  <w:rPr>
                    <w:rFonts w:ascii="Cambria Math" w:hAnsi="Cambria Math"/>
                  </w:rPr>
                  <m:t>74.74±3.32</m:t>
                </m:r>
              </m:oMath>
            </m:oMathPara>
          </w:p>
        </w:tc>
        <w:tc>
          <w:tcPr>
            <w:tcW w:w="270" w:type="dxa"/>
            <w:tcBorders>
              <w:top w:val="nil"/>
              <w:left w:val="nil"/>
              <w:bottom w:val="nil"/>
              <w:right w:val="nil"/>
            </w:tcBorders>
          </w:tcPr>
          <w:p w14:paraId="052663A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2CC9F8C7" w14:textId="77777777" w:rsidR="005C6EA3" w:rsidRPr="00A03147" w:rsidRDefault="005C6EA3" w:rsidP="00235293">
            <w:pPr>
              <w:pStyle w:val="15TableBody"/>
            </w:pPr>
            <m:oMathPara>
              <m:oMath>
                <m:r>
                  <w:rPr>
                    <w:rFonts w:ascii="Cambria Math" w:hAnsi="Cambria Math"/>
                  </w:rPr>
                  <m:t>2.31</m:t>
                </m:r>
              </m:oMath>
            </m:oMathPara>
          </w:p>
        </w:tc>
      </w:tr>
      <w:tr w:rsidR="005C6EA3" w14:paraId="6BEE623B" w14:textId="77777777" w:rsidTr="00235293">
        <w:trPr>
          <w:cantSplit/>
          <w:jc w:val="center"/>
        </w:trPr>
        <w:tc>
          <w:tcPr>
            <w:tcW w:w="720" w:type="dxa"/>
            <w:vMerge/>
            <w:tcBorders>
              <w:left w:val="nil"/>
              <w:bottom w:val="nil"/>
              <w:right w:val="nil"/>
            </w:tcBorders>
          </w:tcPr>
          <w:p w14:paraId="1A876367"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6FD1B2B"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70815AA" w14:textId="77777777" w:rsidR="005C6EA3" w:rsidRPr="00A03147" w:rsidRDefault="005C6EA3" w:rsidP="00235293">
            <w:pPr>
              <w:pStyle w:val="15TableBody"/>
            </w:pPr>
            <m:oMathPara>
              <m:oMath>
                <m:r>
                  <m:rPr>
                    <m:sty m:val="p"/>
                  </m:rPr>
                  <w:rPr>
                    <w:rFonts w:ascii="Cambria Math" w:hAnsi="Cambria Math"/>
                  </w:rPr>
                  <m:t>44.11±0.13</m:t>
                </m:r>
              </m:oMath>
            </m:oMathPara>
          </w:p>
        </w:tc>
        <w:tc>
          <w:tcPr>
            <w:tcW w:w="1260" w:type="dxa"/>
            <w:tcBorders>
              <w:top w:val="nil"/>
              <w:left w:val="nil"/>
              <w:bottom w:val="nil"/>
              <w:right w:val="nil"/>
            </w:tcBorders>
            <w:vAlign w:val="bottom"/>
          </w:tcPr>
          <w:p w14:paraId="1C33FAD2" w14:textId="77777777" w:rsidR="005C6EA3" w:rsidRPr="00A03147" w:rsidRDefault="005C6EA3" w:rsidP="00235293">
            <w:pPr>
              <w:pStyle w:val="15TableBody"/>
            </w:pPr>
            <m:oMathPara>
              <m:oMath>
                <m:r>
                  <m:rPr>
                    <m:sty m:val="p"/>
                  </m:rPr>
                  <w:rPr>
                    <w:rFonts w:ascii="Cambria Math" w:hAnsi="Cambria Math"/>
                  </w:rPr>
                  <m:t>80.48±0.30</m:t>
                </m:r>
              </m:oMath>
            </m:oMathPara>
          </w:p>
        </w:tc>
        <w:tc>
          <w:tcPr>
            <w:tcW w:w="1260" w:type="dxa"/>
            <w:tcBorders>
              <w:top w:val="nil"/>
              <w:left w:val="nil"/>
              <w:bottom w:val="nil"/>
              <w:right w:val="nil"/>
            </w:tcBorders>
            <w:vAlign w:val="bottom"/>
          </w:tcPr>
          <w:p w14:paraId="1129F886" w14:textId="77777777" w:rsidR="005C6EA3" w:rsidRPr="00A03147" w:rsidRDefault="005C6EA3" w:rsidP="00235293">
            <w:pPr>
              <w:pStyle w:val="15TableBody"/>
              <w:jc w:val="right"/>
            </w:pPr>
            <m:oMathPara>
              <m:oMath>
                <m:r>
                  <m:rPr>
                    <m:sty m:val="p"/>
                  </m:rPr>
                  <w:rPr>
                    <w:rFonts w:ascii="Cambria Math" w:hAnsi="Cambria Math"/>
                  </w:rPr>
                  <m:t>75.23±5.60</m:t>
                </m:r>
              </m:oMath>
            </m:oMathPara>
          </w:p>
        </w:tc>
        <w:tc>
          <w:tcPr>
            <w:tcW w:w="270" w:type="dxa"/>
            <w:tcBorders>
              <w:top w:val="nil"/>
              <w:left w:val="nil"/>
              <w:bottom w:val="nil"/>
              <w:right w:val="nil"/>
            </w:tcBorders>
          </w:tcPr>
          <w:p w14:paraId="122FE2E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2218B6B" w14:textId="77777777" w:rsidR="005C6EA3" w:rsidRPr="00A03147" w:rsidRDefault="005C6EA3" w:rsidP="00235293">
            <w:pPr>
              <w:pStyle w:val="15TableBody"/>
            </w:pPr>
          </w:p>
        </w:tc>
      </w:tr>
      <w:tr w:rsidR="005C6EA3" w:rsidRPr="00A03147" w14:paraId="194FB07F" w14:textId="77777777" w:rsidTr="00235293">
        <w:trPr>
          <w:cantSplit/>
          <w:trHeight w:val="243"/>
          <w:jc w:val="center"/>
        </w:trPr>
        <w:tc>
          <w:tcPr>
            <w:tcW w:w="720" w:type="dxa"/>
            <w:vMerge w:val="restart"/>
            <w:tcBorders>
              <w:top w:val="nil"/>
              <w:left w:val="nil"/>
              <w:right w:val="nil"/>
            </w:tcBorders>
            <w:vAlign w:val="center"/>
          </w:tcPr>
          <w:p w14:paraId="333B73E3"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0AD98816"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6466572" w14:textId="77777777" w:rsidR="005C6EA3" w:rsidRPr="00A03147" w:rsidRDefault="005C6EA3" w:rsidP="00235293">
            <w:pPr>
              <w:pStyle w:val="15TableBody"/>
            </w:pPr>
            <w:bookmarkStart w:id="163" w:name="LSpectroKW32"/>
            <m:oMathPara>
              <m:oMath>
                <m:r>
                  <m:rPr>
                    <m:sty m:val="p"/>
                  </m:rPr>
                  <w:rPr>
                    <w:rFonts w:ascii="Cambria Math" w:hAnsi="Cambria Math"/>
                  </w:rPr>
                  <m:t>42.47±</m:t>
                </m:r>
                <w:bookmarkEnd w:id="163"/>
                <m:r>
                  <m:rPr>
                    <m:sty m:val="p"/>
                  </m:rPr>
                  <w:rPr>
                    <w:rFonts w:ascii="Cambria Math" w:hAnsi="Cambria Math"/>
                  </w:rPr>
                  <m:t>0.05</m:t>
                </m:r>
              </m:oMath>
            </m:oMathPara>
          </w:p>
        </w:tc>
        <w:tc>
          <w:tcPr>
            <w:tcW w:w="1260" w:type="dxa"/>
            <w:tcBorders>
              <w:top w:val="nil"/>
              <w:left w:val="nil"/>
              <w:bottom w:val="nil"/>
              <w:right w:val="nil"/>
            </w:tcBorders>
            <w:vAlign w:val="bottom"/>
          </w:tcPr>
          <w:p w14:paraId="65AE9BC1" w14:textId="77777777" w:rsidR="005C6EA3" w:rsidRPr="00A03147" w:rsidRDefault="005C6EA3" w:rsidP="00235293">
            <w:pPr>
              <w:pStyle w:val="15TableBody"/>
            </w:pPr>
            <m:oMathPara>
              <m:oMath>
                <m:r>
                  <m:rPr>
                    <m:sty m:val="p"/>
                  </m:rPr>
                  <w:rPr>
                    <w:rFonts w:ascii="Cambria Math" w:hAnsi="Cambria Math"/>
                  </w:rPr>
                  <m:t>98.33±0.19</m:t>
                </m:r>
              </m:oMath>
            </m:oMathPara>
          </w:p>
        </w:tc>
        <w:tc>
          <w:tcPr>
            <w:tcW w:w="1260" w:type="dxa"/>
            <w:tcBorders>
              <w:top w:val="nil"/>
              <w:left w:val="nil"/>
              <w:bottom w:val="nil"/>
              <w:right w:val="nil"/>
            </w:tcBorders>
            <w:vAlign w:val="bottom"/>
          </w:tcPr>
          <w:p w14:paraId="769A370B" w14:textId="77777777" w:rsidR="005C6EA3" w:rsidRPr="00A03147" w:rsidRDefault="005C6EA3" w:rsidP="00235293">
            <w:pPr>
              <w:pStyle w:val="15TableBody"/>
              <w:jc w:val="right"/>
            </w:pPr>
            <m:oMathPara>
              <m:oMath>
                <m:r>
                  <m:rPr>
                    <m:sty m:val="p"/>
                  </m:rPr>
                  <w:rPr>
                    <w:rFonts w:ascii="Cambria Math" w:hAnsi="Cambria Math"/>
                  </w:rPr>
                  <m:t>-61.85±0.22</m:t>
                </m:r>
              </m:oMath>
            </m:oMathPara>
          </w:p>
        </w:tc>
        <w:tc>
          <w:tcPr>
            <w:tcW w:w="270" w:type="dxa"/>
            <w:tcBorders>
              <w:top w:val="nil"/>
              <w:left w:val="nil"/>
              <w:bottom w:val="nil"/>
              <w:right w:val="nil"/>
            </w:tcBorders>
          </w:tcPr>
          <w:p w14:paraId="153E8B7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1B7958C8" w14:textId="77777777" w:rsidR="005C6EA3" w:rsidRPr="00A03147" w:rsidRDefault="005C6EA3" w:rsidP="00235293">
            <w:pPr>
              <w:pStyle w:val="15TableBody"/>
            </w:pPr>
            <w:bookmarkStart w:id="164" w:name="DeltaEKW32"/>
            <m:oMathPara>
              <m:oMath>
                <m:r>
                  <w:rPr>
                    <w:rFonts w:ascii="Cambria Math" w:eastAsia="Times New Roman" w:hAnsi="Cambria Math" w:cs="Times New Roman"/>
                  </w:rPr>
                  <m:t>1.2</m:t>
                </m:r>
                <w:bookmarkEnd w:id="164"/>
                <m:r>
                  <w:rPr>
                    <w:rFonts w:ascii="Cambria Math" w:eastAsia="Times New Roman" w:hAnsi="Cambria Math" w:cs="Times New Roman"/>
                  </w:rPr>
                  <m:t>1</m:t>
                </m:r>
              </m:oMath>
            </m:oMathPara>
          </w:p>
        </w:tc>
      </w:tr>
      <w:tr w:rsidR="005C6EA3" w:rsidRPr="00A03147" w14:paraId="6D4FCA72" w14:textId="77777777" w:rsidTr="00235293">
        <w:trPr>
          <w:cantSplit/>
          <w:jc w:val="center"/>
        </w:trPr>
        <w:tc>
          <w:tcPr>
            <w:tcW w:w="720" w:type="dxa"/>
            <w:vMerge/>
            <w:tcBorders>
              <w:left w:val="nil"/>
              <w:bottom w:val="nil"/>
              <w:right w:val="nil"/>
            </w:tcBorders>
          </w:tcPr>
          <w:p w14:paraId="2132C8B0"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449C588"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0D2BB1B9" w14:textId="77777777" w:rsidR="005C6EA3" w:rsidRPr="00A03147" w:rsidRDefault="005C6EA3" w:rsidP="00235293">
            <w:pPr>
              <w:pStyle w:val="15TableBody"/>
            </w:pPr>
            <w:bookmarkStart w:id="165" w:name="LCamKW32"/>
            <m:oMathPara>
              <m:oMath>
                <m:r>
                  <m:rPr>
                    <m:sty m:val="p"/>
                  </m:rPr>
                  <w:rPr>
                    <w:rFonts w:ascii="Cambria Math" w:hAnsi="Cambria Math"/>
                  </w:rPr>
                  <m:t>42.74±</m:t>
                </m:r>
                <w:bookmarkEnd w:id="165"/>
                <m:r>
                  <m:rPr>
                    <m:sty m:val="p"/>
                  </m:rPr>
                  <w:rPr>
                    <w:rFonts w:ascii="Cambria Math" w:hAnsi="Cambria Math"/>
                  </w:rPr>
                  <m:t>0.14</m:t>
                </m:r>
              </m:oMath>
            </m:oMathPara>
          </w:p>
        </w:tc>
        <w:tc>
          <w:tcPr>
            <w:tcW w:w="1260" w:type="dxa"/>
            <w:tcBorders>
              <w:top w:val="nil"/>
              <w:left w:val="nil"/>
              <w:bottom w:val="nil"/>
              <w:right w:val="nil"/>
            </w:tcBorders>
            <w:vAlign w:val="bottom"/>
          </w:tcPr>
          <w:p w14:paraId="604DCC57" w14:textId="77777777" w:rsidR="005C6EA3" w:rsidRPr="00A03147" w:rsidRDefault="005C6EA3" w:rsidP="00235293">
            <w:pPr>
              <w:pStyle w:val="15TableBody"/>
            </w:pPr>
            <m:oMathPara>
              <m:oMath>
                <m:r>
                  <m:rPr>
                    <m:sty m:val="p"/>
                  </m:rPr>
                  <w:rPr>
                    <w:rFonts w:ascii="Cambria Math" w:hAnsi="Cambria Math"/>
                  </w:rPr>
                  <m:t>97.93±0.30</m:t>
                </m:r>
              </m:oMath>
            </m:oMathPara>
          </w:p>
        </w:tc>
        <w:tc>
          <w:tcPr>
            <w:tcW w:w="1260" w:type="dxa"/>
            <w:tcBorders>
              <w:top w:val="nil"/>
              <w:left w:val="nil"/>
              <w:bottom w:val="nil"/>
              <w:right w:val="nil"/>
            </w:tcBorders>
            <w:vAlign w:val="bottom"/>
          </w:tcPr>
          <w:p w14:paraId="23A5000C" w14:textId="77777777" w:rsidR="005C6EA3" w:rsidRPr="00A03147" w:rsidRDefault="005C6EA3" w:rsidP="00235293">
            <w:pPr>
              <w:pStyle w:val="15TableBody"/>
              <w:jc w:val="right"/>
            </w:pPr>
            <m:oMathPara>
              <m:oMath>
                <m:r>
                  <m:rPr>
                    <m:sty m:val="p"/>
                  </m:rPr>
                  <w:rPr>
                    <w:rFonts w:ascii="Cambria Math" w:hAnsi="Cambria Math"/>
                  </w:rPr>
                  <m:t>-60.76±0.48</m:t>
                </m:r>
              </m:oMath>
            </m:oMathPara>
          </w:p>
        </w:tc>
        <w:tc>
          <w:tcPr>
            <w:tcW w:w="270" w:type="dxa"/>
            <w:tcBorders>
              <w:top w:val="nil"/>
              <w:left w:val="nil"/>
              <w:bottom w:val="nil"/>
              <w:right w:val="nil"/>
            </w:tcBorders>
          </w:tcPr>
          <w:p w14:paraId="0BFF890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65399681" w14:textId="77777777" w:rsidR="005C6EA3" w:rsidRPr="00A03147" w:rsidRDefault="005C6EA3" w:rsidP="00235293">
            <w:pPr>
              <w:pStyle w:val="15TableBody"/>
            </w:pPr>
          </w:p>
        </w:tc>
      </w:tr>
      <w:tr w:rsidR="005C6EA3" w:rsidRPr="00A03147" w14:paraId="009A3F65" w14:textId="77777777" w:rsidTr="00235293">
        <w:trPr>
          <w:cantSplit/>
          <w:trHeight w:val="243"/>
          <w:jc w:val="center"/>
        </w:trPr>
        <w:tc>
          <w:tcPr>
            <w:tcW w:w="720" w:type="dxa"/>
            <w:vMerge w:val="restart"/>
            <w:tcBorders>
              <w:top w:val="nil"/>
              <w:left w:val="nil"/>
              <w:right w:val="nil"/>
            </w:tcBorders>
            <w:vAlign w:val="center"/>
          </w:tcPr>
          <w:p w14:paraId="291673B9"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5D6240DE"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5F7B7D" w14:textId="77777777" w:rsidR="005C6EA3" w:rsidRPr="00A03147" w:rsidRDefault="005C6EA3" w:rsidP="00235293">
            <w:pPr>
              <w:pStyle w:val="15TableBody"/>
            </w:pPr>
            <w:bookmarkStart w:id="166" w:name="LSpectroKW47"/>
            <m:oMathPara>
              <m:oMath>
                <m:r>
                  <m:rPr>
                    <m:sty m:val="p"/>
                  </m:rPr>
                  <w:rPr>
                    <w:rFonts w:ascii="Cambria Math" w:hAnsi="Cambria Math"/>
                  </w:rPr>
                  <m:t>17.03±</m:t>
                </m:r>
                <w:bookmarkEnd w:id="166"/>
                <m:r>
                  <m:rPr>
                    <m:sty m:val="p"/>
                  </m:rPr>
                  <w:rPr>
                    <w:rFonts w:ascii="Cambria Math" w:hAnsi="Cambria Math"/>
                  </w:rPr>
                  <m:t>0.09</m:t>
                </m:r>
              </m:oMath>
            </m:oMathPara>
          </w:p>
        </w:tc>
        <w:tc>
          <w:tcPr>
            <w:tcW w:w="1260" w:type="dxa"/>
            <w:tcBorders>
              <w:top w:val="nil"/>
              <w:left w:val="nil"/>
              <w:bottom w:val="nil"/>
              <w:right w:val="nil"/>
            </w:tcBorders>
            <w:vAlign w:val="bottom"/>
          </w:tcPr>
          <w:p w14:paraId="73112108" w14:textId="77777777" w:rsidR="005C6EA3" w:rsidRPr="00A03147" w:rsidRDefault="005C6EA3" w:rsidP="00235293">
            <w:pPr>
              <w:pStyle w:val="15TableBody"/>
            </w:pPr>
            <m:oMathPara>
              <m:oMath>
                <m:r>
                  <m:rPr>
                    <m:sty m:val="p"/>
                  </m:rPr>
                  <w:rPr>
                    <w:rFonts w:ascii="Cambria Math" w:hAnsi="Cambria Math"/>
                  </w:rPr>
                  <m:t>70.94±0.38</m:t>
                </m:r>
              </m:oMath>
            </m:oMathPara>
          </w:p>
        </w:tc>
        <w:tc>
          <w:tcPr>
            <w:tcW w:w="1260" w:type="dxa"/>
            <w:tcBorders>
              <w:top w:val="nil"/>
              <w:left w:val="nil"/>
              <w:bottom w:val="nil"/>
              <w:right w:val="nil"/>
            </w:tcBorders>
            <w:vAlign w:val="bottom"/>
          </w:tcPr>
          <w:p w14:paraId="732D19B4" w14:textId="77777777" w:rsidR="005C6EA3" w:rsidRPr="00A03147" w:rsidRDefault="005C6EA3" w:rsidP="00235293">
            <w:pPr>
              <w:pStyle w:val="15TableBody"/>
              <w:jc w:val="right"/>
            </w:pPr>
            <m:oMathPara>
              <m:oMath>
                <m:r>
                  <m:rPr>
                    <m:sty m:val="p"/>
                  </m:rPr>
                  <w:rPr>
                    <w:rFonts w:ascii="Cambria Math" w:hAnsi="Cambria Math"/>
                  </w:rPr>
                  <m:t>-87.37±0.20</m:t>
                </m:r>
              </m:oMath>
            </m:oMathPara>
          </w:p>
        </w:tc>
        <w:tc>
          <w:tcPr>
            <w:tcW w:w="270" w:type="dxa"/>
            <w:tcBorders>
              <w:top w:val="nil"/>
              <w:left w:val="nil"/>
              <w:bottom w:val="nil"/>
              <w:right w:val="nil"/>
            </w:tcBorders>
          </w:tcPr>
          <w:p w14:paraId="243FFA84"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57A51A0" w14:textId="77777777" w:rsidR="005C6EA3" w:rsidRPr="00A03147" w:rsidRDefault="005C6EA3" w:rsidP="00235293">
            <w:pPr>
              <w:pStyle w:val="15TableBody"/>
            </w:pPr>
            <w:bookmarkStart w:id="167" w:name="DeltaEKW47"/>
            <m:oMathPara>
              <m:oMath>
                <m:r>
                  <m:rPr>
                    <m:sty m:val="p"/>
                  </m:rPr>
                  <w:rPr>
                    <w:rFonts w:ascii="Cambria Math" w:hAnsi="Cambria Math"/>
                  </w:rPr>
                  <m:t>0.7</m:t>
                </m:r>
                <w:bookmarkEnd w:id="167"/>
                <m:r>
                  <m:rPr>
                    <m:sty m:val="p"/>
                  </m:rPr>
                  <w:rPr>
                    <w:rFonts w:ascii="Cambria Math" w:hAnsi="Cambria Math"/>
                  </w:rPr>
                  <m:t>4</m:t>
                </m:r>
              </m:oMath>
            </m:oMathPara>
          </w:p>
        </w:tc>
      </w:tr>
      <w:tr w:rsidR="005C6EA3" w:rsidRPr="00A03147" w14:paraId="3A3C2AB2" w14:textId="77777777" w:rsidTr="00235293">
        <w:trPr>
          <w:cantSplit/>
          <w:jc w:val="center"/>
        </w:trPr>
        <w:tc>
          <w:tcPr>
            <w:tcW w:w="720" w:type="dxa"/>
            <w:vMerge/>
            <w:tcBorders>
              <w:left w:val="nil"/>
              <w:bottom w:val="nil"/>
              <w:right w:val="nil"/>
            </w:tcBorders>
          </w:tcPr>
          <w:p w14:paraId="387EB81E"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706A3A1A"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643EFA2" w14:textId="77777777" w:rsidR="005C6EA3" w:rsidRPr="00A03147" w:rsidRDefault="005C6EA3" w:rsidP="00235293">
            <w:pPr>
              <w:pStyle w:val="15TableBody"/>
            </w:pPr>
            <w:bookmarkStart w:id="168" w:name="LCamKW47"/>
            <m:oMathPara>
              <m:oMath>
                <m:r>
                  <m:rPr>
                    <m:sty m:val="p"/>
                  </m:rPr>
                  <w:rPr>
                    <w:rFonts w:ascii="Cambria Math" w:hAnsi="Cambria Math"/>
                  </w:rPr>
                  <m:t>16.66±</m:t>
                </m:r>
                <w:bookmarkEnd w:id="168"/>
                <m:r>
                  <m:rPr>
                    <m:sty m:val="p"/>
                  </m:rPr>
                  <w:rPr>
                    <w:rFonts w:ascii="Cambria Math" w:hAnsi="Cambria Math"/>
                  </w:rPr>
                  <m:t>0.08</m:t>
                </m:r>
              </m:oMath>
            </m:oMathPara>
          </w:p>
        </w:tc>
        <w:tc>
          <w:tcPr>
            <w:tcW w:w="1260" w:type="dxa"/>
            <w:tcBorders>
              <w:top w:val="nil"/>
              <w:left w:val="nil"/>
              <w:bottom w:val="nil"/>
              <w:right w:val="nil"/>
            </w:tcBorders>
            <w:vAlign w:val="bottom"/>
          </w:tcPr>
          <w:p w14:paraId="674CDAD0" w14:textId="77777777" w:rsidR="005C6EA3" w:rsidRPr="00A03147" w:rsidRDefault="005C6EA3" w:rsidP="00235293">
            <w:pPr>
              <w:pStyle w:val="15TableBody"/>
            </w:pPr>
            <m:oMathPara>
              <m:oMath>
                <m:r>
                  <m:rPr>
                    <m:sty m:val="p"/>
                  </m:rPr>
                  <w:rPr>
                    <w:rFonts w:ascii="Cambria Math" w:hAnsi="Cambria Math"/>
                  </w:rPr>
                  <m:t>71.57±0.54</m:t>
                </m:r>
              </m:oMath>
            </m:oMathPara>
          </w:p>
        </w:tc>
        <w:tc>
          <w:tcPr>
            <w:tcW w:w="1260" w:type="dxa"/>
            <w:tcBorders>
              <w:top w:val="nil"/>
              <w:left w:val="nil"/>
              <w:bottom w:val="nil"/>
              <w:right w:val="nil"/>
            </w:tcBorders>
            <w:vAlign w:val="bottom"/>
          </w:tcPr>
          <w:p w14:paraId="0A7349EA" w14:textId="77777777" w:rsidR="005C6EA3" w:rsidRPr="00A03147" w:rsidRDefault="005C6EA3" w:rsidP="00235293">
            <w:pPr>
              <w:pStyle w:val="15TableBody"/>
              <w:jc w:val="right"/>
            </w:pPr>
            <m:oMathPara>
              <m:oMath>
                <m:r>
                  <m:rPr>
                    <m:sty m:val="p"/>
                  </m:rPr>
                  <w:rPr>
                    <w:rFonts w:ascii="Cambria Math" w:hAnsi="Cambria Math"/>
                  </w:rPr>
                  <m:t>-87.35±0.34</m:t>
                </m:r>
              </m:oMath>
            </m:oMathPara>
          </w:p>
        </w:tc>
        <w:tc>
          <w:tcPr>
            <w:tcW w:w="270" w:type="dxa"/>
            <w:tcBorders>
              <w:top w:val="nil"/>
              <w:left w:val="nil"/>
              <w:bottom w:val="nil"/>
              <w:right w:val="nil"/>
            </w:tcBorders>
          </w:tcPr>
          <w:p w14:paraId="03E73C26"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8FB42BD" w14:textId="77777777" w:rsidR="005C6EA3" w:rsidRPr="00A03147" w:rsidRDefault="005C6EA3" w:rsidP="00235293">
            <w:pPr>
              <w:pStyle w:val="15TableBody"/>
            </w:pPr>
          </w:p>
        </w:tc>
      </w:tr>
      <w:tr w:rsidR="005C6EA3" w:rsidRPr="00A03147" w14:paraId="087F4F8D" w14:textId="77777777" w:rsidTr="00235293">
        <w:trPr>
          <w:cantSplit/>
          <w:trHeight w:val="243"/>
          <w:jc w:val="center"/>
        </w:trPr>
        <w:tc>
          <w:tcPr>
            <w:tcW w:w="720" w:type="dxa"/>
            <w:vMerge w:val="restart"/>
            <w:tcBorders>
              <w:top w:val="nil"/>
              <w:left w:val="nil"/>
              <w:right w:val="nil"/>
            </w:tcBorders>
            <w:vAlign w:val="center"/>
          </w:tcPr>
          <w:p w14:paraId="313EC6EE"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50627140"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B9F8774" w14:textId="77777777" w:rsidR="005C6EA3" w:rsidRPr="00A03147" w:rsidRDefault="005C6EA3" w:rsidP="00235293">
            <w:pPr>
              <w:pStyle w:val="15TableBody"/>
            </w:pPr>
            <m:oMathPara>
              <m:oMath>
                <m:r>
                  <m:rPr>
                    <m:sty m:val="p"/>
                  </m:rPr>
                  <w:rPr>
                    <w:rFonts w:ascii="Cambria Math" w:hAnsi="Cambria Math"/>
                  </w:rPr>
                  <m:t>57.02±0.06</m:t>
                </m:r>
              </m:oMath>
            </m:oMathPara>
          </w:p>
        </w:tc>
        <w:tc>
          <w:tcPr>
            <w:tcW w:w="1260" w:type="dxa"/>
            <w:tcBorders>
              <w:top w:val="nil"/>
              <w:left w:val="nil"/>
              <w:bottom w:val="nil"/>
              <w:right w:val="nil"/>
            </w:tcBorders>
            <w:vAlign w:val="bottom"/>
          </w:tcPr>
          <w:p w14:paraId="621C59DC" w14:textId="77777777" w:rsidR="005C6EA3" w:rsidRPr="00A03147" w:rsidRDefault="005C6EA3" w:rsidP="00235293">
            <w:pPr>
              <w:pStyle w:val="15TableBody"/>
            </w:pPr>
            <m:oMathPara>
              <m:oMath>
                <m:r>
                  <m:rPr>
                    <m:sty m:val="p"/>
                  </m:rPr>
                  <w:rPr>
                    <w:rFonts w:ascii="Cambria Math" w:hAnsi="Cambria Math"/>
                  </w:rPr>
                  <m:t>-89.90±0.43</m:t>
                </m:r>
              </m:oMath>
            </m:oMathPara>
          </w:p>
        </w:tc>
        <w:tc>
          <w:tcPr>
            <w:tcW w:w="1260" w:type="dxa"/>
            <w:tcBorders>
              <w:top w:val="nil"/>
              <w:left w:val="nil"/>
              <w:bottom w:val="nil"/>
              <w:right w:val="nil"/>
            </w:tcBorders>
            <w:vAlign w:val="bottom"/>
          </w:tcPr>
          <w:p w14:paraId="74B03C56" w14:textId="77777777" w:rsidR="005C6EA3" w:rsidRPr="00A03147" w:rsidRDefault="005C6EA3" w:rsidP="00235293">
            <w:pPr>
              <w:pStyle w:val="15TableBody"/>
              <w:jc w:val="right"/>
            </w:pPr>
            <m:oMathPara>
              <m:oMath>
                <m:r>
                  <m:rPr>
                    <m:sty m:val="p"/>
                  </m:rPr>
                  <w:rPr>
                    <w:rFonts w:ascii="Cambria Math" w:hAnsi="Cambria Math"/>
                  </w:rPr>
                  <m:t>67.52±1.68</m:t>
                </m:r>
              </m:oMath>
            </m:oMathPara>
          </w:p>
        </w:tc>
        <w:tc>
          <w:tcPr>
            <w:tcW w:w="270" w:type="dxa"/>
            <w:tcBorders>
              <w:top w:val="nil"/>
              <w:left w:val="nil"/>
              <w:bottom w:val="nil"/>
              <w:right w:val="nil"/>
            </w:tcBorders>
          </w:tcPr>
          <w:p w14:paraId="2807B345"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A7513A4" w14:textId="77777777" w:rsidR="005C6EA3" w:rsidRPr="00A03147" w:rsidRDefault="005C6EA3" w:rsidP="00235293">
            <w:pPr>
              <w:pStyle w:val="15TableBody"/>
            </w:pPr>
            <m:oMathPara>
              <m:oMath>
                <m:r>
                  <w:rPr>
                    <w:rFonts w:ascii="Cambria Math" w:hAnsi="Cambria Math"/>
                  </w:rPr>
                  <m:t>1.45</m:t>
                </m:r>
              </m:oMath>
            </m:oMathPara>
          </w:p>
        </w:tc>
      </w:tr>
      <w:tr w:rsidR="005C6EA3" w:rsidRPr="00A03147" w14:paraId="53F5CADC" w14:textId="77777777" w:rsidTr="00235293">
        <w:trPr>
          <w:cantSplit/>
          <w:jc w:val="center"/>
        </w:trPr>
        <w:tc>
          <w:tcPr>
            <w:tcW w:w="720" w:type="dxa"/>
            <w:vMerge/>
            <w:tcBorders>
              <w:left w:val="nil"/>
              <w:bottom w:val="single" w:sz="4" w:space="0" w:color="auto"/>
              <w:right w:val="nil"/>
            </w:tcBorders>
          </w:tcPr>
          <w:p w14:paraId="171B86F4" w14:textId="77777777" w:rsidR="005C6EA3" w:rsidRDefault="005C6EA3"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1614F0FF" w14:textId="77777777" w:rsidR="005C6EA3" w:rsidRPr="00A03147" w:rsidRDefault="0032322A"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3C6E1C83" w14:textId="77777777" w:rsidR="005C6EA3" w:rsidRPr="00A03147" w:rsidRDefault="005C6EA3" w:rsidP="00235293">
            <w:pPr>
              <w:pStyle w:val="15TableBody"/>
            </w:pPr>
            <m:oMathPara>
              <m:oMath>
                <m:r>
                  <m:rPr>
                    <m:sty m:val="p"/>
                  </m:rPr>
                  <w:rPr>
                    <w:rFonts w:ascii="Cambria Math" w:hAnsi="Cambria Math"/>
                  </w:rPr>
                  <m:t>56.79±0.13</m:t>
                </m:r>
              </m:oMath>
            </m:oMathPara>
          </w:p>
        </w:tc>
        <w:tc>
          <w:tcPr>
            <w:tcW w:w="1260" w:type="dxa"/>
            <w:tcBorders>
              <w:top w:val="nil"/>
              <w:left w:val="nil"/>
              <w:bottom w:val="single" w:sz="4" w:space="0" w:color="auto"/>
              <w:right w:val="nil"/>
            </w:tcBorders>
            <w:vAlign w:val="bottom"/>
          </w:tcPr>
          <w:p w14:paraId="67489811" w14:textId="77777777" w:rsidR="005C6EA3" w:rsidRPr="00A03147" w:rsidRDefault="005C6EA3" w:rsidP="00235293">
            <w:pPr>
              <w:pStyle w:val="15TableBody"/>
            </w:pPr>
            <m:oMathPara>
              <m:oMath>
                <m:r>
                  <m:rPr>
                    <m:sty m:val="p"/>
                  </m:rPr>
                  <w:rPr>
                    <w:rFonts w:ascii="Cambria Math" w:hAnsi="Cambria Math"/>
                  </w:rPr>
                  <m:t>-90.49±1.06</m:t>
                </m:r>
              </m:oMath>
            </m:oMathPara>
          </w:p>
        </w:tc>
        <w:tc>
          <w:tcPr>
            <w:tcW w:w="1260" w:type="dxa"/>
            <w:tcBorders>
              <w:top w:val="nil"/>
              <w:left w:val="nil"/>
              <w:bottom w:val="single" w:sz="4" w:space="0" w:color="auto"/>
              <w:right w:val="nil"/>
            </w:tcBorders>
            <w:vAlign w:val="bottom"/>
          </w:tcPr>
          <w:p w14:paraId="66FEB324" w14:textId="77777777" w:rsidR="005C6EA3" w:rsidRPr="00A03147" w:rsidRDefault="005C6EA3" w:rsidP="00235293">
            <w:pPr>
              <w:pStyle w:val="15TableBody"/>
              <w:jc w:val="right"/>
            </w:pPr>
            <m:oMathPara>
              <m:oMath>
                <m:r>
                  <m:rPr>
                    <m:sty m:val="p"/>
                  </m:rPr>
                  <w:rPr>
                    <w:rFonts w:ascii="Cambria Math" w:hAnsi="Cambria Math"/>
                  </w:rPr>
                  <m:t>67.50±2.85</m:t>
                </m:r>
              </m:oMath>
            </m:oMathPara>
          </w:p>
        </w:tc>
        <w:tc>
          <w:tcPr>
            <w:tcW w:w="270" w:type="dxa"/>
            <w:tcBorders>
              <w:top w:val="nil"/>
              <w:left w:val="nil"/>
              <w:bottom w:val="single" w:sz="4" w:space="0" w:color="auto"/>
              <w:right w:val="nil"/>
            </w:tcBorders>
          </w:tcPr>
          <w:p w14:paraId="542B6CA7" w14:textId="77777777" w:rsidR="005C6EA3" w:rsidRDefault="005C6EA3"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20F4372F" w14:textId="77777777" w:rsidR="005C6EA3" w:rsidRPr="00A03147" w:rsidRDefault="005C6EA3" w:rsidP="00235293">
            <w:pPr>
              <w:pStyle w:val="15TableBody"/>
            </w:pPr>
          </w:p>
        </w:tc>
      </w:tr>
    </w:tbl>
    <w:p w14:paraId="50F0F272" w14:textId="084EADFE" w:rsidR="00FF1645" w:rsidRDefault="00972B65" w:rsidP="00FF1645">
      <w:pPr>
        <w:pStyle w:val="10BodySubsequentParagraph"/>
        <w:spacing w:before="120"/>
      </w:pPr>
      <w:r>
        <w:t xml:space="preserve">As an illustration of the uncertainty analysis </w:t>
      </w:r>
      <w:r w:rsidR="001A3CA8">
        <w:t xml:space="preserve">for the </w:t>
      </w:r>
      <w:r w:rsidR="005F415C">
        <w:t>KW</w:t>
      </w:r>
      <w:r w:rsidR="001A3CA8">
        <w:t xml:space="preserve"> color filters, </w:t>
      </w:r>
      <w:r w:rsidR="000D46EE">
        <w:t xml:space="preserve">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0D46EE">
        <w:t>(a) present</w:t>
      </w:r>
      <w:r w:rsidR="00C82C5F">
        <w:t>s</w:t>
      </w:r>
      <w:r w:rsidR="000D46EE">
        <w:t xml:space="preserve">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w:t>
      </w:r>
      <w:r w:rsidR="001A3CA8">
        <w:t xml:space="preserve">with their uncertainty </w:t>
      </w:r>
      <w:r w:rsidR="000D46EE">
        <w:t>for filter #32</w:t>
      </w:r>
      <w:r w:rsidR="00C82C5F">
        <w:t xml:space="preserve"> (magenta)</w:t>
      </w:r>
      <w:r w:rsidR="000D46EE">
        <w:t xml:space="preserve"> and show</w:t>
      </w:r>
      <w:r w:rsidR="00C82C5F">
        <w:t>s</w:t>
      </w:r>
      <w:r w:rsidR="000D46EE">
        <w:t xml:space="preserve"> that the largest discrepancies </w:t>
      </w:r>
      <w:r w:rsidR="001A3CA8">
        <w:t>indeed occur</w:t>
      </w:r>
      <w:r w:rsidR="000D46EE">
        <w:t xml:space="preserv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w:t>
      </w:r>
      <w:r w:rsidR="00F15D0A">
        <w:t>The</w:t>
      </w:r>
      <w:r w:rsidR="0044390B">
        <w:t xml:space="preserve"> </w:t>
      </w:r>
      <w:r w:rsidR="00F15D0A">
        <w:t xml:space="preserve">95% confidence regions around the </w:t>
      </w:r>
      <w:r w:rsidR="0044390B">
        <w:t xml:space="preserve">CIELAB coordinates derived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4390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w:t>
      </w:r>
      <w:r w:rsidR="0044390B">
        <w:t xml:space="preserve">and their uncertainties </w:t>
      </w:r>
      <w:r w:rsidR="0063222E">
        <w:t xml:space="preserve">as </w:t>
      </w:r>
      <w:r w:rsidR="0044390B">
        <w:t xml:space="preserve">presented in the CIELAB projection planes in 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44390B">
        <w:t xml:space="preserve">(b) (c) and (d) do not overlap and again </w:t>
      </w:r>
      <w:r w:rsidR="0063222E">
        <w:t xml:space="preserve">this </w:t>
      </w:r>
      <w:r w:rsidR="0044390B">
        <w:t>point</w:t>
      </w:r>
      <w:r w:rsidR="0063222E">
        <w:t>s</w:t>
      </w:r>
      <w:r w:rsidR="0044390B">
        <w:t xml:space="preserve"> to a systematic error</w:t>
      </w:r>
      <w:r w:rsidR="0063222E">
        <w:t>. The corresponding</w:t>
      </w:r>
      <w:r w:rsidR="00FF1645">
        <w:t xml:space="preserv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F1645">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=1.21</m:t>
        </m:r>
      </m:oMath>
      <w:r w:rsidR="00FF1645">
        <w:t xml:space="preserve">) is relatively small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F1645">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FF1645">
        <w:t xml:space="preserve">is considered </w:t>
      </w:r>
      <w:r w:rsidR="00FF1645">
        <w:lastRenderedPageBreak/>
        <w:t>reasonable.</w:t>
      </w:r>
      <w:r w:rsidR="00C82C5F">
        <w:t xml:space="preserve"> </w:t>
      </w:r>
      <w:r w:rsidR="00ED432F">
        <w:t xml:space="preserve">Fort the whole set of KW color filter,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ED432F">
        <w:t xml:space="preserve"> ranges from </w:t>
      </w:r>
      <m:oMath>
        <m:r>
          <w:rPr>
            <w:rFonts w:ascii="Cambria Math" w:hAnsi="Cambria Math"/>
          </w:rPr>
          <m:t>0.74</m:t>
        </m:r>
      </m:oMath>
      <w:r w:rsidR="00ED432F">
        <w:t xml:space="preserve"> to </w:t>
      </w:r>
      <m:oMath>
        <m:r>
          <w:rPr>
            <w:rFonts w:ascii="Cambria Math" w:hAnsi="Cambria Math"/>
          </w:rPr>
          <m:t>2.31</m:t>
        </m:r>
      </m:oMath>
      <w:r w:rsidR="00ED432F">
        <w:t xml:space="preserve">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2F">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ED432F">
        <w:t>is considered reasonable.</w:t>
      </w:r>
    </w:p>
    <w:p w14:paraId="1C721C00" w14:textId="77777777" w:rsidR="00C82C5F" w:rsidRDefault="00C82C5F" w:rsidP="00C82C5F">
      <w:pPr>
        <w:pStyle w:val="10BodySubsequentParagraph"/>
        <w:keepNext/>
        <w:ind w:hanging="180"/>
        <w:jc w:val="center"/>
      </w:pPr>
      <w:r>
        <w:rPr>
          <w:noProof/>
        </w:rPr>
        <mc:AlternateContent>
          <mc:Choice Requires="wpg">
            <w:drawing>
              <wp:anchor distT="0" distB="0" distL="114300" distR="114300" simplePos="0" relativeHeight="251678720" behindDoc="0" locked="0" layoutInCell="1" allowOverlap="1" wp14:anchorId="4B1D5B36" wp14:editId="67A9BEB6">
                <wp:simplePos x="0" y="0"/>
                <wp:positionH relativeFrom="column">
                  <wp:posOffset>1802765</wp:posOffset>
                </wp:positionH>
                <wp:positionV relativeFrom="paragraph">
                  <wp:posOffset>1271961</wp:posOffset>
                </wp:positionV>
                <wp:extent cx="2477128" cy="2000564"/>
                <wp:effectExtent l="0" t="0" r="0" b="0"/>
                <wp:wrapNone/>
                <wp:docPr id="202" name="Group 202"/>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203"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DC89E05" w14:textId="77777777" w:rsidR="0032322A" w:rsidRPr="003C1B13" w:rsidRDefault="0032322A" w:rsidP="00C82C5F">
                              <w:pPr>
                                <w:rPr>
                                  <w:sz w:val="16"/>
                                  <w:szCs w:val="16"/>
                                </w:rPr>
                              </w:pPr>
                              <w:r w:rsidRPr="003C1B13">
                                <w:rPr>
                                  <w:sz w:val="16"/>
                                  <w:szCs w:val="16"/>
                                </w:rPr>
                                <w:t>(a)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0462EFD9" w14:textId="77777777" w:rsidR="0032322A" w:rsidRPr="003C1B13" w:rsidRDefault="0032322A" w:rsidP="00C82C5F">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62981CFD" w14:textId="77777777" w:rsidR="0032322A" w:rsidRPr="003C1B13" w:rsidRDefault="0032322A" w:rsidP="00C82C5F">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9D08DB" w14:textId="77777777" w:rsidR="0032322A" w:rsidRPr="003C1B13" w:rsidRDefault="0032322A" w:rsidP="00C82C5F">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4B1D5B36" id="Group 202" o:spid="_x0000_s1076" style="position:absolute;left:0;text-align:left;margin-left:141.95pt;margin-top:100.15pt;width:195.05pt;height:157.5pt;z-index:251678720"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">
                <v:shape id="_x0000_s1077"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IUxAAAANwAAAAPAAAAZHJzL2Rvd25yZXYueG1sRI9fa8Iw&#10;FMXfB36HcIW9DE3tY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LAQ0hTEAAAA3AAAAA8A&#10;AAAAAAAAAAAAAAAABwIAAGRycy9kb3ducmV2LnhtbFBLBQYAAAAAAwADALcAAAD4AgAAAAA=&#10;" stroked="f">
                  <v:fill opacity="0"/>
                  <v:textbox>
                    <w:txbxContent>
                      <w:p w14:paraId="2DC89E05" w14:textId="77777777" w:rsidR="0032322A" w:rsidRPr="003C1B13" w:rsidRDefault="0032322A" w:rsidP="00C82C5F">
                        <w:pPr>
                          <w:rPr>
                            <w:sz w:val="16"/>
                            <w:szCs w:val="16"/>
                          </w:rPr>
                        </w:pPr>
                        <w:r w:rsidRPr="003C1B13">
                          <w:rPr>
                            <w:sz w:val="16"/>
                            <w:szCs w:val="16"/>
                          </w:rPr>
                          <w:t>(a)</w:t>
                        </w:r>
                      </w:p>
                    </w:txbxContent>
                  </v:textbox>
                </v:shape>
                <v:shape id="_x0000_s1078"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14:paraId="0462EFD9" w14:textId="77777777" w:rsidR="0032322A" w:rsidRPr="003C1B13" w:rsidRDefault="0032322A" w:rsidP="00C82C5F">
                        <w:pPr>
                          <w:rPr>
                            <w:sz w:val="16"/>
                            <w:szCs w:val="16"/>
                          </w:rPr>
                        </w:pPr>
                        <w:r w:rsidRPr="003C1B13">
                          <w:rPr>
                            <w:sz w:val="16"/>
                            <w:szCs w:val="16"/>
                          </w:rPr>
                          <w:t>(</w:t>
                        </w:r>
                        <w:r>
                          <w:rPr>
                            <w:sz w:val="16"/>
                            <w:szCs w:val="16"/>
                          </w:rPr>
                          <w:t>b</w:t>
                        </w:r>
                        <w:r w:rsidRPr="003C1B13">
                          <w:rPr>
                            <w:sz w:val="16"/>
                            <w:szCs w:val="16"/>
                          </w:rPr>
                          <w:t>)</w:t>
                        </w:r>
                      </w:p>
                    </w:txbxContent>
                  </v:textbox>
                </v:shape>
                <v:shape id="_x0000_s1079"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62981CFD" w14:textId="77777777" w:rsidR="0032322A" w:rsidRPr="003C1B13" w:rsidRDefault="0032322A" w:rsidP="00C82C5F">
                        <w:pPr>
                          <w:rPr>
                            <w:sz w:val="16"/>
                            <w:szCs w:val="16"/>
                          </w:rPr>
                        </w:pPr>
                        <w:r w:rsidRPr="003C1B13">
                          <w:rPr>
                            <w:sz w:val="16"/>
                            <w:szCs w:val="16"/>
                          </w:rPr>
                          <w:t>(</w:t>
                        </w:r>
                        <w:r>
                          <w:rPr>
                            <w:sz w:val="16"/>
                            <w:szCs w:val="16"/>
                          </w:rPr>
                          <w:t>c</w:t>
                        </w:r>
                        <w:r w:rsidRPr="003C1B13">
                          <w:rPr>
                            <w:sz w:val="16"/>
                            <w:szCs w:val="16"/>
                          </w:rPr>
                          <w:t>)</w:t>
                        </w:r>
                      </w:p>
                    </w:txbxContent>
                  </v:textbox>
                </v:shape>
                <v:shape id="_x0000_s1080"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" stroked="f">
                  <v:fill opacity="0"/>
                  <v:textbox>
                    <w:txbxContent>
                      <w:p w14:paraId="009D08DB" w14:textId="77777777" w:rsidR="0032322A" w:rsidRPr="003C1B13" w:rsidRDefault="0032322A" w:rsidP="00C82C5F">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Pr>
          <w:noProof/>
        </w:rPr>
        <w:drawing>
          <wp:inline distT="0" distB="0" distL="0" distR="0" wp14:anchorId="171A8CEE" wp14:editId="76064BB8">
            <wp:extent cx="4791690" cy="3673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8">
                      <a:extLst>
                        <a:ext uri="{28A0092B-C50C-407E-A947-70E740481C1C}">
                          <a14:useLocalDpi xmlns:a14="http://schemas.microsoft.com/office/drawing/2010/main" val="0"/>
                        </a:ext>
                      </a:extLst>
                    </a:blip>
                    <a:stretch>
                      <a:fillRect/>
                    </a:stretch>
                  </pic:blipFill>
                  <pic:spPr>
                    <a:xfrm>
                      <a:off x="0" y="0"/>
                      <a:ext cx="4791690" cy="3673475"/>
                    </a:xfrm>
                    <a:prstGeom prst="rect">
                      <a:avLst/>
                    </a:prstGeom>
                  </pic:spPr>
                </pic:pic>
              </a:graphicData>
            </a:graphic>
          </wp:inline>
        </w:drawing>
      </w:r>
    </w:p>
    <w:p w14:paraId="60A8E9C7" w14:textId="35BF1624" w:rsidR="00C82C5F" w:rsidRDefault="00C82C5F" w:rsidP="00C82C5F">
      <w:pPr>
        <w:pStyle w:val="12FigureCaptionLong"/>
      </w:pPr>
      <w:r>
        <w:t xml:space="preserve">Fig. </w:t>
      </w:r>
      <w:bookmarkStart w:id="169" w:name="FIgKW32"/>
      <w:r>
        <w:fldChar w:fldCharType="begin"/>
      </w:r>
      <w:r>
        <w:instrText xml:space="preserve"> SEQ Figure \* ARABIC </w:instrText>
      </w:r>
      <w:r>
        <w:fldChar w:fldCharType="separate"/>
      </w:r>
      <w:r w:rsidR="00E50B14">
        <w:rPr>
          <w:noProof/>
        </w:rPr>
        <w:t>7</w:t>
      </w:r>
      <w:r>
        <w:fldChar w:fldCharType="end"/>
      </w:r>
      <w:bookmarkEnd w:id="169"/>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673FCB">
        <w:t xml:space="preserve">KW </w:t>
      </w:r>
      <w:r>
        <w:t xml:space="preserve">color gelatin filter #32 (magenta)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4731FE47" w14:textId="77777777" w:rsidR="001A3CA8" w:rsidRDefault="001A3CA8" w:rsidP="001A3CA8">
      <w:pPr>
        <w:pStyle w:val="10BodySubsequentParagraph"/>
        <w:spacing w:before="120"/>
      </w:pPr>
    </w:p>
    <w:p w14:paraId="7C180769" w14:textId="34A80D0B" w:rsidR="006C2EA3" w:rsidRDefault="000B00A1" w:rsidP="006C2EA3">
      <w:pPr>
        <w:pStyle w:val="10BodySubsequentParagraph"/>
      </w:pPr>
      <w:r>
        <w:t xml:space="preserve">The gamut of the color filters composing the color phantom is represented in </w:t>
      </w:r>
      <w:r w:rsidR="00006507">
        <w:t>Fig</w:t>
      </w:r>
      <w:r>
        <w:t>.</w:t>
      </w:r>
      <w:r w:rsidR="00006507">
        <w:t xml:space="preserve"> </w:t>
      </w:r>
      <w:r w:rsidR="00006507">
        <w:fldChar w:fldCharType="begin"/>
      </w:r>
      <w:r w:rsidR="00006507">
        <w:instrText xml:space="preserve"> REF FigRosco \h </w:instrText>
      </w:r>
      <w:r w:rsidR="00006507">
        <w:fldChar w:fldCharType="separate"/>
      </w:r>
      <w:r w:rsidR="00E50B14">
        <w:rPr>
          <w:noProof/>
        </w:rPr>
        <w:t>8</w:t>
      </w:r>
      <w:r w:rsidR="00006507">
        <w:fldChar w:fldCharType="end"/>
      </w:r>
      <w:r w:rsidR="00006507">
        <w:t xml:space="preserve">(a) </w:t>
      </w:r>
      <w:r>
        <w:t xml:space="preserve">with their </w:t>
      </w:r>
      <w:r w:rsidR="00006507">
        <w:t xml:space="preserve">CIELAB coordinates </w:t>
      </w:r>
      <w:r w:rsidR="006E0741">
        <w:t>along with their color appearance</w:t>
      </w:r>
      <w:r>
        <w:t xml:space="preserve">. </w:t>
      </w:r>
      <w:r w:rsidR="006E0741">
        <w:t>Fig</w:t>
      </w:r>
      <w:r>
        <w:t>ure</w:t>
      </w:r>
      <w:r w:rsidR="006E0741">
        <w:t xml:space="preserve"> </w:t>
      </w:r>
      <w:r w:rsidR="006E0741">
        <w:fldChar w:fldCharType="begin"/>
      </w:r>
      <w:r w:rsidR="006E0741">
        <w:instrText xml:space="preserve"> REF FigRosco \h </w:instrText>
      </w:r>
      <w:r w:rsidR="006E0741">
        <w:fldChar w:fldCharType="separate"/>
      </w:r>
      <w:r w:rsidR="00E50B14">
        <w:rPr>
          <w:noProof/>
        </w:rPr>
        <w:t>8</w:t>
      </w:r>
      <w:r w:rsidR="006E0741">
        <w:fldChar w:fldCharType="end"/>
      </w:r>
      <w:r w:rsidR="006E0741">
        <w:t xml:space="preserve">(b) is a </w:t>
      </w:r>
      <w:r>
        <w:t>box</w:t>
      </w:r>
      <w:r w:rsidR="006E0741">
        <w:t xml:space="preserve">plot of the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E0741">
        <w:t xml:space="preserve"> values computed from</w:t>
      </w:r>
      <w:r w:rsidR="006E0741"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35563">
        <w:t>,</w:t>
      </w:r>
      <w:r w:rsidR="006E0741" w:rsidRPr="00295195">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35563">
        <w:t xml:space="preserve"> and their uncertainties. </w:t>
      </w:r>
      <w:r>
        <w:t xml:space="preserve">Median value </w:t>
      </w:r>
      <w:r w:rsidR="00673FCB">
        <w:t xml:space="preserve">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73FCB">
        <w:t xml:space="preserve"> are </w:t>
      </w:r>
      <w:r>
        <w:t xml:space="preserve">in the </w:t>
      </w:r>
      <w:r w:rsidR="00673FCB">
        <w:t>0.5 to 1.0 range</w:t>
      </w:r>
      <w:r w:rsidR="00231423">
        <w:t xml:space="preserve"> while</w:t>
      </w:r>
      <w:r w:rsidR="00673FCB">
        <w:t xml:space="preserve"> </w:t>
      </w:r>
      <w:r w:rsidR="00231423">
        <w:t>m</w:t>
      </w:r>
      <w:r w:rsidR="00673FCB">
        <w:t xml:space="preserve">ost outliers </w:t>
      </w:r>
      <w:r w:rsidR="00231423">
        <w:t xml:space="preserve">are </w:t>
      </w:r>
      <w:r w:rsidR="00673FCB">
        <w:t xml:space="preserve">smaller than </w:t>
      </w:r>
      <w:r w:rsidR="00231423">
        <w:t>3</w:t>
      </w:r>
      <w:r w:rsidR="00673FCB">
        <w:t xml:space="preserve"> with some exceptions for a small sub</w:t>
      </w:r>
      <w:r w:rsidR="00F83444">
        <w:t>-</w:t>
      </w:r>
      <w:r w:rsidR="00673FCB">
        <w:t xml:space="preserve">selection of </w:t>
      </w:r>
      <w:r w:rsidR="00F83444">
        <w:t xml:space="preserve">5 </w:t>
      </w:r>
      <w:r w:rsidR="00673FCB">
        <w:t>filters</w:t>
      </w:r>
      <w:r w:rsidR="00231423">
        <w:t xml:space="preserve"> (#24, #342, #46, #347, #59)</w:t>
      </w:r>
      <w:r w:rsidR="00704700">
        <w:t>.</w:t>
      </w:r>
      <w:r w:rsidR="00673FCB">
        <w:t xml:space="preserve"> </w:t>
      </w:r>
      <w:r w:rsidR="00680100">
        <w:t>However,</w:t>
      </w:r>
      <w:r w:rsidR="00704700">
        <w:t xml:space="preserve"> these patches have upper whiskers smaller than 3.</w:t>
      </w:r>
      <w:r w:rsidR="00EA153C">
        <w:t xml:space="preserve"> </w:t>
      </w:r>
      <w:r w:rsidR="00F93186">
        <w:t xml:space="preserve">Again, there is a good agreement between the color results computed from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931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93186">
        <w:t xml:space="preserve"> measurements.</w:t>
      </w:r>
      <w:r w:rsidR="00627996">
        <w:t xml:space="preserve"> The p</w:t>
      </w:r>
      <w:r w:rsidR="006C2EA3">
        <w:t xml:space="preserve">hantom </w:t>
      </w:r>
      <w:r w:rsidR="00627996">
        <w:t xml:space="preserve">will be used </w:t>
      </w:r>
      <w:r w:rsidR="002A5B48">
        <w:t>provide</w:t>
      </w:r>
      <w:r w:rsidR="00627996">
        <w:t xml:space="preserve"> </w:t>
      </w:r>
      <w:r w:rsidR="006C2EA3">
        <w:t>traceability</w:t>
      </w:r>
      <w:r w:rsidR="00627996">
        <w:t xml:space="preserve"> of the </w:t>
      </w:r>
      <w:r w:rsidR="002A5B48">
        <w:t>measurements</w:t>
      </w:r>
      <w:r w:rsidR="00627996">
        <w:t xml:space="preserve"> </w:t>
      </w:r>
      <w:r w:rsidR="002A5B48">
        <w:t>by</w:t>
      </w:r>
      <w:r w:rsidR="00627996">
        <w:t xml:space="preserve"> the hyperspectral microscope.</w:t>
      </w:r>
    </w:p>
    <w:p w14:paraId="0B48D8D4" w14:textId="5F360678" w:rsidR="002A1962" w:rsidRDefault="002A1962" w:rsidP="002A1962">
      <w:pPr>
        <w:pStyle w:val="10BodySubsequentParagraph"/>
      </w:pPr>
    </w:p>
    <w:p w14:paraId="3BCA8CDB" w14:textId="0C9D2241" w:rsidR="002A1962" w:rsidRDefault="002A1962" w:rsidP="002A1962">
      <w:pPr>
        <w:pStyle w:val="10BodySubsequentParagraph"/>
      </w:pPr>
    </w:p>
    <w:p w14:paraId="79231045" w14:textId="77777777" w:rsidR="002A1962" w:rsidRPr="002A1962" w:rsidRDefault="002A1962" w:rsidP="002A1962">
      <w:pPr>
        <w:pStyle w:val="10BodySubsequentParagraph"/>
      </w:pPr>
    </w:p>
    <w:tbl>
      <w:tblPr>
        <w:tblStyle w:val="TableGrid"/>
        <w:tblW w:w="7645" w:type="dxa"/>
        <w:tblLook w:val="04A0" w:firstRow="1" w:lastRow="0" w:firstColumn="1" w:lastColumn="0" w:noHBand="0" w:noVBand="1"/>
      </w:tblPr>
      <w:tblGrid>
        <w:gridCol w:w="3756"/>
        <w:gridCol w:w="4008"/>
      </w:tblGrid>
      <w:tr w:rsidR="007E771A" w14:paraId="4F06030C" w14:textId="77777777" w:rsidTr="0028615A">
        <w:tc>
          <w:tcPr>
            <w:tcW w:w="3685" w:type="dxa"/>
          </w:tcPr>
          <w:p w14:paraId="71909E75" w14:textId="15539624" w:rsidR="007E771A" w:rsidRDefault="006C2EA3" w:rsidP="009F4139">
            <w:pPr>
              <w:pStyle w:val="09BodyFirstParagraph"/>
              <w:jc w:val="center"/>
            </w:pPr>
            <w:r w:rsidRPr="006C2EA3">
              <w:rPr>
                <w:noProof/>
              </w:rPr>
              <w:lastRenderedPageBreak/>
              <mc:AlternateContent>
                <mc:Choice Requires="wps">
                  <w:drawing>
                    <wp:anchor distT="45720" distB="45720" distL="114300" distR="114300" simplePos="0" relativeHeight="251664384" behindDoc="0" locked="0" layoutInCell="1" allowOverlap="1" wp14:anchorId="58FEB302" wp14:editId="13E58790">
                      <wp:simplePos x="0" y="0"/>
                      <wp:positionH relativeFrom="leftMargin">
                        <wp:posOffset>301361</wp:posOffset>
                      </wp:positionH>
                      <wp:positionV relativeFrom="paragraph">
                        <wp:posOffset>149258</wp:posOffset>
                      </wp:positionV>
                      <wp:extent cx="361950" cy="2571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3445EA" w14:textId="77777777" w:rsidR="0032322A" w:rsidRPr="003C1B13" w:rsidRDefault="0032322A" w:rsidP="006C2EA3">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EB302" id="_x0000_s1081" type="#_x0000_t202" style="position:absolute;left:0;text-align:left;margin-left:23.75pt;margin-top:11.7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obLgIAAEA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" stroked="f">
                      <v:fill opacity="0"/>
                      <v:textbox>
                        <w:txbxContent>
                          <w:p w14:paraId="3B3445EA" w14:textId="77777777" w:rsidR="0032322A" w:rsidRPr="003C1B13" w:rsidRDefault="0032322A" w:rsidP="006C2EA3">
                            <w:pPr>
                              <w:rPr>
                                <w:sz w:val="16"/>
                                <w:szCs w:val="16"/>
                              </w:rPr>
                            </w:pPr>
                            <w:r w:rsidRPr="003C1B13">
                              <w:rPr>
                                <w:sz w:val="16"/>
                                <w:szCs w:val="16"/>
                              </w:rPr>
                              <w:t>(a)</w:t>
                            </w:r>
                          </w:p>
                        </w:txbxContent>
                      </v:textbox>
                      <w10:wrap anchorx="margin"/>
                    </v:shape>
                  </w:pict>
                </mc:Fallback>
              </mc:AlternateContent>
            </w:r>
            <w:r w:rsidR="007E771A">
              <w:rPr>
                <w:noProof/>
                <w:lang w:eastAsia="zh-TW"/>
              </w:rPr>
              <w:drawing>
                <wp:inline distT="0" distB="0" distL="0" distR="0" wp14:anchorId="0243D811" wp14:editId="4265F743">
                  <wp:extent cx="2240478" cy="16803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54019" cy="1690515"/>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41BF154" w14:textId="7138EA7C" w:rsidR="007E771A" w:rsidRDefault="00231423">
            <w:pPr>
              <w:pStyle w:val="09BodyFirstParagraph"/>
              <w:keepNext/>
            </w:pPr>
            <w:r w:rsidRPr="006C2EA3">
              <w:rPr>
                <w:noProof/>
              </w:rPr>
              <mc:AlternateContent>
                <mc:Choice Requires="wps">
                  <w:drawing>
                    <wp:anchor distT="45720" distB="45720" distL="114300" distR="114300" simplePos="0" relativeHeight="251663360" behindDoc="0" locked="0" layoutInCell="1" allowOverlap="1" wp14:anchorId="2BDB143F" wp14:editId="35260752">
                      <wp:simplePos x="0" y="0"/>
                      <wp:positionH relativeFrom="leftMargin">
                        <wp:posOffset>1763414</wp:posOffset>
                      </wp:positionH>
                      <wp:positionV relativeFrom="paragraph">
                        <wp:posOffset>199390</wp:posOffset>
                      </wp:positionV>
                      <wp:extent cx="36195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3743BA3" w14:textId="77777777" w:rsidR="0032322A" w:rsidRPr="003C1B13" w:rsidRDefault="0032322A" w:rsidP="006C2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B143F" id="_x0000_s1082" type="#_x0000_t202" style="position:absolute;left:0;text-align:left;margin-left:138.85pt;margin-top:15.7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bLw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" stroked="f">
                      <v:fill opacity="0"/>
                      <v:textbox>
                        <w:txbxContent>
                          <w:p w14:paraId="33743BA3" w14:textId="77777777" w:rsidR="0032322A" w:rsidRPr="003C1B13" w:rsidRDefault="0032322A" w:rsidP="006C2EA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7E771A">
              <w:rPr>
                <w:noProof/>
                <w:lang w:eastAsia="zh-TW"/>
              </w:rPr>
              <w:drawing>
                <wp:inline distT="0" distB="0" distL="0" distR="0" wp14:anchorId="37D4DE35" wp14:editId="1BABB8DC">
                  <wp:extent cx="2408186" cy="18584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533" cy="1896572"/>
                          </a:xfrm>
                          <a:prstGeom prst="rect">
                            <a:avLst/>
                          </a:prstGeom>
                        </pic:spPr>
                      </pic:pic>
                    </a:graphicData>
                  </a:graphic>
                </wp:inline>
              </w:drawing>
            </w:r>
          </w:p>
        </w:tc>
      </w:tr>
    </w:tbl>
    <w:p w14:paraId="61BD697E" w14:textId="52EB87FB" w:rsidR="00006507" w:rsidRDefault="00006507" w:rsidP="00006507">
      <w:pPr>
        <w:pStyle w:val="12FigureCaptionLong"/>
      </w:pPr>
      <w:r>
        <w:t xml:space="preserve">Fig. </w:t>
      </w:r>
      <w:bookmarkStart w:id="170" w:name="FigRosco"/>
      <w:r>
        <w:fldChar w:fldCharType="begin"/>
      </w:r>
      <w:r>
        <w:instrText xml:space="preserve"> SEQ Figure \* ARABIC </w:instrText>
      </w:r>
      <w:r>
        <w:fldChar w:fldCharType="separate"/>
      </w:r>
      <w:r w:rsidR="00E50B14">
        <w:rPr>
          <w:noProof/>
        </w:rPr>
        <w:t>8</w:t>
      </w:r>
      <w:r>
        <w:fldChar w:fldCharType="end"/>
      </w:r>
      <w:bookmarkEnd w:id="170"/>
      <w:r>
        <w:t>.</w:t>
      </w:r>
      <w:r w:rsidRPr="00006507">
        <w:t xml:space="preserve"> </w:t>
      </w:r>
      <w:r>
        <w:t xml:space="preserve">(a) CIE LAB representation of the 23 patches composing the color filter phantom; (b)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Pr="00032CF7">
        <w:t xml:space="preserve"> </w:t>
      </w:r>
      <w:r w:rsidR="00282300">
        <w:t>issued from</w:t>
      </w:r>
      <w:r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(spectroradiometer)</w:t>
      </w:r>
      <w:r w:rsidRPr="00295195">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(camera) </w:t>
      </w:r>
      <w:r w:rsidRPr="00032CF7">
        <w:t>measurements</w:t>
      </w:r>
      <w:r>
        <w:t>.</w:t>
      </w:r>
    </w:p>
    <w:p w14:paraId="4445AA74" w14:textId="08DB57A1" w:rsidR="00006507" w:rsidRDefault="00006507" w:rsidP="009031DA">
      <w:pPr>
        <w:pStyle w:val="12FigureCaptionLong"/>
      </w:pPr>
    </w:p>
    <w:p w14:paraId="1664C03A" w14:textId="77777777" w:rsidR="00503D73" w:rsidRDefault="00503D73" w:rsidP="009175A4">
      <w:pPr>
        <w:pStyle w:val="10BodySubsequentParagraph"/>
      </w:pPr>
    </w:p>
    <w:p w14:paraId="322F2DD7" w14:textId="0C13BC4C" w:rsidR="008C5BA3" w:rsidRDefault="008C5BA3">
      <w:pPr>
        <w:rPr>
          <w:rFonts w:ascii="Times New Roman" w:hAnsi="Times New Roman"/>
          <w:color w:val="000000" w:themeColor="text1"/>
          <w:sz w:val="20"/>
        </w:rPr>
      </w:pPr>
      <w:r>
        <w:br w:type="page"/>
      </w:r>
    </w:p>
    <w:p w14:paraId="6C2B5B5D" w14:textId="2D3C900C" w:rsidR="00503D73" w:rsidRDefault="00503D73" w:rsidP="009175A4">
      <w:pPr>
        <w:pStyle w:val="10BodySubsequentParagraph"/>
      </w:pPr>
    </w:p>
    <w:p w14:paraId="775030FC" w14:textId="6DFD465B" w:rsidR="00CD0466" w:rsidRDefault="00F43E3D" w:rsidP="00CD0466">
      <w:pPr>
        <w:pStyle w:val="08SectionHeader1"/>
      </w:pPr>
      <w:r>
        <w:t>Conclusion</w:t>
      </w:r>
    </w:p>
    <w:p w14:paraId="2D0606BF" w14:textId="1D66900B" w:rsidR="00F43E3D" w:rsidRPr="00F43E3D" w:rsidRDefault="00FE1C6B" w:rsidP="00F43E3D">
      <w:pPr>
        <w:pStyle w:val="09BodyFirstParagraph"/>
      </w:pPr>
      <w:r>
        <w:t xml:space="preserve">Tissue slides can be used for assessing the color performances of WSI scanners. A hyperspectral microscope was previously developed by our group to measure the color data of such reference tissue slides at the pixel level. The color performances of this microscope were assessed </w:t>
      </w:r>
      <w:r w:rsidR="00D9778B">
        <w:t>measuring the transmittance of</w:t>
      </w:r>
      <w:r>
        <w:t xml:space="preserve"> a set of </w:t>
      </w:r>
      <w:r w:rsidR="00D9778B">
        <w:t xml:space="preserve">spatially uniform </w:t>
      </w:r>
      <w:r w:rsidR="00476C1D">
        <w:t xml:space="preserve">KW </w:t>
      </w:r>
      <w:r w:rsidR="00D9778B">
        <w:t xml:space="preserve">neutral density </w:t>
      </w:r>
      <w:r w:rsidR="00476C1D">
        <w:t>filters, KW</w:t>
      </w:r>
      <w:r w:rsidR="00D9778B">
        <w:t xml:space="preserve"> </w:t>
      </w:r>
      <w:r>
        <w:t>color filters</w:t>
      </w:r>
      <w:r w:rsidR="00476C1D">
        <w:t xml:space="preserve"> and a color phantom composed of 23 </w:t>
      </w:r>
      <w:proofErr w:type="spellStart"/>
      <w:r w:rsidR="00476C1D">
        <w:t>Roscolux</w:t>
      </w:r>
      <w:proofErr w:type="spellEnd"/>
      <w:r w:rsidR="00476C1D">
        <w:t xml:space="preserve"> color filter dots</w:t>
      </w:r>
      <w:r w:rsidR="006143B5">
        <w:t xml:space="preserve"> glued on a cardboard</w:t>
      </w:r>
      <w:r w:rsidR="00476C1D">
        <w:t xml:space="preserve">. The </w:t>
      </w:r>
      <w:r w:rsidR="00A17D4A">
        <w:t xml:space="preserve">results </w:t>
      </w:r>
      <w:r w:rsidR="00476C1D">
        <w:t xml:space="preserve">were compared </w:t>
      </w:r>
      <w:r w:rsidR="00A17D4A">
        <w:t>to a reference obtained measuring the same ROI with a spectroradiometer equipped with a fiber probe whose tip was set in the one of the microscope eyepiece tube.</w:t>
      </w:r>
      <w:r w:rsidR="00406794">
        <w:t xml:space="preserve"> </w:t>
      </w:r>
      <w:r w:rsidR="00A17D4A">
        <w:t xml:space="preserve">The hyperspectral microscope </w:t>
      </w:r>
      <w:r w:rsidR="00D9778B">
        <w:t>acquir</w:t>
      </w:r>
      <w:r w:rsidR="00A17D4A">
        <w:t>ed</w:t>
      </w:r>
      <w:r w:rsidR="00D9778B">
        <w:t xml:space="preserve"> 10 spatially-averaged images at each acquisition wavelength. Mean values and standard deviation of the corresponding signal intensities when measuring the sample and a 100% transmittance (no sample) with the light source on and off (background) were composed to estimate the transmittance spectra. </w:t>
      </w:r>
      <w:r w:rsidR="00A17D4A">
        <w:t xml:space="preserve">Similar repeated measurements were conducted with the spectroradiometer. </w:t>
      </w:r>
      <w:r w:rsidR="00D9778B">
        <w:t>The CIELAB color coordinates and their uncertainties were then estimated</w:t>
      </w:r>
      <w:r w:rsidR="00406794">
        <w:t xml:space="preserve"> and compared by computing a Monte Carlo simulation of the Euclidian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06794">
        <w:t xml:space="preserve"> in the CIELAB space. </w:t>
      </w:r>
      <w:r w:rsidR="006143B5">
        <w:t xml:space="preserve">The </w:t>
      </w:r>
      <w:r w:rsidR="00406794">
        <w:t>95% confidence region</w:t>
      </w:r>
      <w:r w:rsidR="006143B5">
        <w:t xml:space="preserve"> generated in the CIELAB space projection planes</w:t>
      </w:r>
      <w:r w:rsidR="00406794">
        <w:t xml:space="preserve"> generally do not overlap</w:t>
      </w:r>
      <w:r w:rsidR="00FA21BA">
        <w:t xml:space="preserve"> for the sample measured pointing to some </w:t>
      </w:r>
      <w:r w:rsidR="00406794">
        <w:t>systematic error</w:t>
      </w:r>
      <w:r w:rsidR="00FA21BA">
        <w:t xml:space="preserve">. However, the median values of </w:t>
      </w:r>
      <w:r w:rsidR="0040679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were in the range of </w:t>
      </w:r>
      <m:oMath>
        <m:r>
          <w:rPr>
            <w:rFonts w:ascii="Cambria Math" w:hAnsi="Cambria Math"/>
          </w:rPr>
          <m:t>0.41</m:t>
        </m:r>
      </m:oMath>
      <w:r w:rsidR="00FA21BA">
        <w:t xml:space="preserve"> to </w:t>
      </w:r>
      <m:oMath>
        <m:r>
          <w:rPr>
            <w:rFonts w:ascii="Cambria Math" w:hAnsi="Cambria Math"/>
          </w:rPr>
          <m:t>0.75</m:t>
        </m:r>
      </m:oMath>
      <w:r w:rsidR="00FA21BA">
        <w:t xml:space="preserve"> for ND filters with an outlier of </w:t>
      </w:r>
      <m:oMath>
        <m:r>
          <m:rPr>
            <m:sty m:val="p"/>
          </m:rPr>
          <w:rPr>
            <w:rFonts w:ascii="Cambria Math" w:hAnsi="Cambria Math"/>
          </w:rPr>
          <w:b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 3.51</m:t>
        </m:r>
      </m:oMath>
      <w:r w:rsidR="00FA21BA">
        <w:t xml:space="preserve"> for </w:t>
      </w:r>
      <m:oMath>
        <m:r>
          <w:rPr>
            <w:rFonts w:ascii="Cambria Math" w:hAnsi="Cambria Math"/>
          </w:rPr>
          <m:t>OD=2.0</m:t>
        </m:r>
      </m:oMath>
      <w:r w:rsidR="00FA21BA">
        <w:t xml:space="preserve"> at which the transmittance signal is close to zero. For the color filter,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are in the 0.5 to 1.0 range while most statistical outliers are smaller than 3.</w:t>
      </w:r>
      <w:r w:rsidR="002B4722">
        <w:t xml:space="preserve"> These differences are deemed small enough for the color assessment of WSI scanners. The c</w:t>
      </w:r>
      <w:r w:rsidR="005A41E0">
        <w:t xml:space="preserve">olor phantom </w:t>
      </w:r>
      <w:r w:rsidR="002B4722">
        <w:t xml:space="preserve">will be </w:t>
      </w:r>
      <w:r w:rsidR="005A41E0">
        <w:t xml:space="preserve">used to maintain a traceability </w:t>
      </w:r>
      <w:r w:rsidR="002B4722">
        <w:t xml:space="preserve">on the measurements by the hyperspectral microscope. In a next </w:t>
      </w:r>
      <w:r w:rsidR="005A41E0">
        <w:t xml:space="preserve">step, </w:t>
      </w:r>
      <w:r w:rsidR="002B4722">
        <w:t xml:space="preserve">we will extend the </w:t>
      </w:r>
      <w:r w:rsidR="005A41E0">
        <w:t xml:space="preserve">uncertainty </w:t>
      </w:r>
      <w:r w:rsidR="002B4722">
        <w:t xml:space="preserve">study to </w:t>
      </w:r>
      <w:r w:rsidR="005A41E0">
        <w:t>the SRGB space</w:t>
      </w:r>
      <w:r w:rsidR="002B4722">
        <w:t xml:space="preserve"> and compare</w:t>
      </w:r>
      <w:r w:rsidR="005A41E0">
        <w:t xml:space="preserve"> measurement of tissue slides</w:t>
      </w:r>
      <w:r w:rsidR="002B4722">
        <w:t xml:space="preserve"> to results obtained by a series of </w:t>
      </w:r>
      <w:r w:rsidR="005A41E0">
        <w:t>WSI scanner images</w:t>
      </w:r>
      <w:r w:rsidR="002B4722">
        <w:t>.</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52BCF818" w:rsidR="00BF0997" w:rsidRDefault="00BF0997" w:rsidP="005F19E0">
      <w:pPr>
        <w:pStyle w:val="09BodyFirstParagraph"/>
      </w:pPr>
      <w:commentRangeStart w:id="171"/>
      <w:r>
        <w:t xml:space="preserve">The authors thank </w:t>
      </w:r>
      <w:r w:rsidR="00D72EE1">
        <w:t>Drs. Anant Agrawal, Ali Afshari,</w:t>
      </w:r>
      <w:r w:rsidR="00D72EE1" w:rsidRPr="00D72EE1">
        <w:t xml:space="preserve"> </w:t>
      </w:r>
      <w:r w:rsidR="00D72EE1">
        <w:t>Si Wen, Aldo Badano, Ryan Beams for their technical support and comments.</w:t>
      </w:r>
      <w:commentRangeEnd w:id="171"/>
      <w:r w:rsidR="00D72EE1">
        <w:rPr>
          <w:rStyle w:val="CommentReference"/>
          <w:rFonts w:asciiTheme="minorHAnsi" w:hAnsiTheme="minorHAnsi"/>
          <w:color w:val="auto"/>
        </w:rPr>
        <w:commentReference w:id="171"/>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3AD30F2E" w14:textId="77777777" w:rsidR="00F81A81" w:rsidRPr="00F81A81" w:rsidRDefault="00F67E3C" w:rsidP="00F81A81">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81A81" w:rsidRPr="00F81A81">
        <w:t>1.</w:t>
      </w:r>
      <w:r w:rsidR="00F81A81" w:rsidRPr="00F81A81">
        <w:tab/>
        <w:t xml:space="preserve">P. A. Bautista, N. Hashimoto, and Y. J. J. o. p. i. Yagi, "Color standardization in whole slide imaging using a color calibration slide," Journal of Pathology Informatics </w:t>
      </w:r>
      <w:r w:rsidR="00F81A81" w:rsidRPr="00F81A81">
        <w:rPr>
          <w:b/>
        </w:rPr>
        <w:t>5</w:t>
      </w:r>
      <w:r w:rsidR="00F81A81" w:rsidRPr="00F81A81">
        <w:t xml:space="preserve"> (2014).</w:t>
      </w:r>
    </w:p>
    <w:p w14:paraId="365F6E30" w14:textId="77777777" w:rsidR="00F81A81" w:rsidRPr="00F81A81" w:rsidRDefault="00F81A81" w:rsidP="00F81A81">
      <w:pPr>
        <w:pStyle w:val="EndNoteBibliography"/>
        <w:spacing w:after="0"/>
      </w:pPr>
      <w:r w:rsidRPr="00F81A81">
        <w:t>2.</w:t>
      </w:r>
      <w:r w:rsidRPr="00F81A81">
        <w:tab/>
        <w:t xml:space="preserve">E. L. Clarke, C. Revie, D. Brettle, M. Shires, P. Jackson, R. Cochrane, R. Wilson, C. Mello‐Thoms, D. J. C. R. Treanor, and Application, "Development of a novel tissue‐mimicking color calibration slide for digital microscopy," Color Research &amp; Application </w:t>
      </w:r>
      <w:r w:rsidRPr="00F81A81">
        <w:rPr>
          <w:b/>
        </w:rPr>
        <w:t>43</w:t>
      </w:r>
      <w:r w:rsidRPr="00F81A81">
        <w:t>, 184-197 (2018).</w:t>
      </w:r>
    </w:p>
    <w:p w14:paraId="5676069D" w14:textId="77777777" w:rsidR="00F81A81" w:rsidRPr="00F81A81" w:rsidRDefault="00F81A81" w:rsidP="00F81A81">
      <w:pPr>
        <w:pStyle w:val="EndNoteBibliography"/>
        <w:spacing w:after="0"/>
      </w:pPr>
      <w:r w:rsidRPr="00F81A81">
        <w:t>3.</w:t>
      </w:r>
      <w:r w:rsidRPr="00F81A81">
        <w:tab/>
        <w:t xml:space="preserve">W. C. Cheng, F. Saleheen, A. J. C. R. Badano, and Application, "Assessing color performance of whole‐slide imaging scanners for digital pathology," Color Research &amp; Application </w:t>
      </w:r>
      <w:r w:rsidRPr="00F81A81">
        <w:rPr>
          <w:b/>
        </w:rPr>
        <w:t>44</w:t>
      </w:r>
      <w:r w:rsidRPr="00F81A81">
        <w:t>, 322-334 (2019).</w:t>
      </w:r>
    </w:p>
    <w:p w14:paraId="2404D3B6" w14:textId="77777777" w:rsidR="00F81A81" w:rsidRPr="00F81A81" w:rsidRDefault="00F81A81" w:rsidP="00F81A81">
      <w:pPr>
        <w:pStyle w:val="EndNoteBibliography"/>
        <w:spacing w:after="0"/>
      </w:pPr>
      <w:r w:rsidRPr="00F81A81">
        <w:t>4.</w:t>
      </w:r>
      <w:r w:rsidRPr="00F81A81">
        <w:tab/>
        <w:t xml:space="preserve">P. Shrestha, and B. J. J. o. M. I. Hulsken, "Color accuracy and reproducibility in whole slide imaging scanners," Journal of Medical Imaging </w:t>
      </w:r>
      <w:r w:rsidRPr="00F81A81">
        <w:rPr>
          <w:b/>
        </w:rPr>
        <w:t>1</w:t>
      </w:r>
      <w:r w:rsidRPr="00F81A81">
        <w:t>, 027501 (2014).</w:t>
      </w:r>
    </w:p>
    <w:p w14:paraId="318DBB13" w14:textId="77777777" w:rsidR="00F81A81" w:rsidRPr="00F81A81" w:rsidRDefault="00F81A81" w:rsidP="00F81A81">
      <w:pPr>
        <w:pStyle w:val="EndNoteBibliography"/>
        <w:spacing w:after="0"/>
      </w:pPr>
      <w:r w:rsidRPr="00F81A81">
        <w:t>5.</w:t>
      </w:r>
      <w:r w:rsidRPr="00F81A81">
        <w:tab/>
        <w:t>M. E. Nadal, E. A. Early, and R. R. J. N. S. P. S.-. Bousquet, "0: 45 Surface Color," NIST Special Publication SP250-71 (2008).</w:t>
      </w:r>
    </w:p>
    <w:p w14:paraId="4E20B52C" w14:textId="77777777" w:rsidR="00F81A81" w:rsidRPr="00F81A81" w:rsidRDefault="00F81A81" w:rsidP="00F81A81">
      <w:pPr>
        <w:pStyle w:val="EndNoteBibliography"/>
        <w:spacing w:after="0"/>
      </w:pPr>
      <w:r w:rsidRPr="00F81A81">
        <w:t>6.</w:t>
      </w:r>
      <w:r w:rsidRPr="00F81A81">
        <w:tab/>
        <w:t>"CIE S014-1/E: 2006: Colorimetry - Part I: CIE Standard Colorimetric Observer "  (2007).</w:t>
      </w:r>
    </w:p>
    <w:p w14:paraId="5BBF00EB" w14:textId="77777777" w:rsidR="00F81A81" w:rsidRPr="00F81A81" w:rsidRDefault="00F81A81" w:rsidP="00F81A81">
      <w:pPr>
        <w:pStyle w:val="EndNoteBibliography"/>
        <w:spacing w:after="0"/>
      </w:pPr>
      <w:r w:rsidRPr="00F81A81">
        <w:t>7.</w:t>
      </w:r>
      <w:r w:rsidRPr="00F81A81">
        <w:tab/>
        <w:t>"CIE S014-1/E: 2006: Colorimetry - Part II: CIE Standard Illuminant "  (2007).</w:t>
      </w:r>
    </w:p>
    <w:p w14:paraId="0708CA25" w14:textId="77777777" w:rsidR="00F81A81" w:rsidRPr="00F81A81" w:rsidRDefault="00F81A81" w:rsidP="00F81A81">
      <w:pPr>
        <w:pStyle w:val="EndNoteBibliography"/>
        <w:spacing w:after="0"/>
      </w:pPr>
      <w:r w:rsidRPr="00F81A81">
        <w:lastRenderedPageBreak/>
        <w:t>8.</w:t>
      </w:r>
      <w:r w:rsidRPr="00F81A81">
        <w:tab/>
        <w:t>"Guide to the Expression of Uncertainty in Measurement (GUM)–Supplement 1: Numerical Methods for the Propagation of Distributions," International Organization for Standardization (2004).</w:t>
      </w:r>
    </w:p>
    <w:p w14:paraId="5F3B26F9" w14:textId="77777777" w:rsidR="00F81A81" w:rsidRPr="00F81A81" w:rsidRDefault="00F81A81" w:rsidP="00F81A81">
      <w:pPr>
        <w:pStyle w:val="EndNoteBibliography"/>
        <w:spacing w:after="0"/>
      </w:pPr>
      <w:r w:rsidRPr="00F81A81">
        <w:t>9.</w:t>
      </w:r>
      <w:r w:rsidRPr="00F81A81">
        <w:tab/>
        <w:t>B. N. Taylor, and C. E. Kuyatt, "Guidelines for evaluating and expressing the uncertainty of NIST measurement results," NIST Technical Report 1297 (1994).</w:t>
      </w:r>
    </w:p>
    <w:p w14:paraId="767F8563" w14:textId="77777777" w:rsidR="00F81A81" w:rsidRPr="00F81A81" w:rsidRDefault="00F81A81" w:rsidP="00F81A81">
      <w:pPr>
        <w:pStyle w:val="EndNoteBibliography"/>
        <w:spacing w:after="0"/>
      </w:pPr>
      <w:r w:rsidRPr="00F81A81">
        <w:t>10.</w:t>
      </w:r>
      <w:r w:rsidRPr="00F81A81">
        <w:tab/>
        <w:t xml:space="preserve">J. Gardner, and R. J. M. Frenkel, "Correlation coefficients for tristimulus response value uncertainties," Metrologica </w:t>
      </w:r>
      <w:r w:rsidRPr="00F81A81">
        <w:rPr>
          <w:b/>
        </w:rPr>
        <w:t>36</w:t>
      </w:r>
      <w:r w:rsidRPr="00F81A81">
        <w:t>, 477 (1999).</w:t>
      </w:r>
    </w:p>
    <w:p w14:paraId="25B69A6A" w14:textId="77777777" w:rsidR="00F81A81" w:rsidRPr="00F81A81" w:rsidRDefault="00F81A81" w:rsidP="00F81A81">
      <w:pPr>
        <w:pStyle w:val="EndNoteBibliography"/>
      </w:pPr>
      <w:r w:rsidRPr="00F81A81">
        <w:t>11.</w:t>
      </w:r>
      <w:r w:rsidRPr="00F81A81">
        <w:tab/>
        <w:t xml:space="preserve">G. Wübbeler, J. Campos Acosta, C. J. C. R. Elster, and Application, "Evaluation of uncertainties for CIELAB color coordinates," Color Research &amp; Application </w:t>
      </w:r>
      <w:r w:rsidRPr="00F81A81">
        <w:rPr>
          <w:b/>
        </w:rPr>
        <w:t>42</w:t>
      </w:r>
      <w:r w:rsidRPr="00F81A81">
        <w:t>, 564-570 (2017).</w:t>
      </w:r>
    </w:p>
    <w:p w14:paraId="013BD1C4" w14:textId="51C4C3FE" w:rsidR="00497360" w:rsidRPr="00F450CC" w:rsidRDefault="00F67E3C" w:rsidP="00F450CC">
      <w:pPr>
        <w:pStyle w:val="24References"/>
        <w:numPr>
          <w:ilvl w:val="0"/>
          <w:numId w:val="0"/>
        </w:numPr>
      </w:pPr>
      <w:r>
        <w:rPr>
          <w:color w:val="FFC000"/>
        </w:rPr>
        <w:fldChar w:fldCharType="end"/>
      </w:r>
    </w:p>
    <w:sectPr w:rsidR="00497360" w:rsidRPr="00F450C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0" w:author="Cheng, Wei-Chung" w:date="2019-10-08T10:24:00Z" w:initials="CW">
    <w:p w14:paraId="67E6C684" w14:textId="56CD1829" w:rsidR="0032322A" w:rsidRDefault="0032322A">
      <w:pPr>
        <w:pStyle w:val="CommentText"/>
      </w:pPr>
      <w:r>
        <w:rPr>
          <w:rStyle w:val="CommentReference"/>
        </w:rPr>
        <w:annotationRef/>
      </w:r>
      <w:r>
        <w:t>Photo needs to be taken – too messy to show</w:t>
      </w:r>
    </w:p>
  </w:comment>
  <w:comment w:id="142" w:author="Cheng, Wei-Chung" w:date="2019-10-08T10:23:00Z" w:initials="CW">
    <w:p w14:paraId="709DC166" w14:textId="014EC7FC" w:rsidR="0032322A" w:rsidRDefault="0032322A">
      <w:pPr>
        <w:pStyle w:val="CommentText"/>
      </w:pPr>
      <w:r>
        <w:rPr>
          <w:rStyle w:val="CommentReference"/>
        </w:rPr>
        <w:annotationRef/>
      </w:r>
      <w:r>
        <w:t>Shadow casted on the target -- photo needs to be retaken</w:t>
      </w:r>
    </w:p>
  </w:comment>
  <w:comment w:id="144" w:author="Lemaillet, Paul" w:date="2019-09-20T14:57:00Z" w:initials="LP">
    <w:p w14:paraId="71437A59" w14:textId="76C442FC" w:rsidR="0032322A" w:rsidRDefault="0032322A">
      <w:pPr>
        <w:pStyle w:val="CommentText"/>
      </w:pPr>
      <w:r>
        <w:rPr>
          <w:rStyle w:val="CommentReference"/>
        </w:rPr>
        <w:annotationRef/>
      </w:r>
      <w:r>
        <w:t xml:space="preserve">Temps des </w:t>
      </w:r>
      <w:proofErr w:type="spellStart"/>
      <w:r>
        <w:t>verbes</w:t>
      </w:r>
      <w:proofErr w:type="spellEnd"/>
      <w:r>
        <w:t xml:space="preserve">, verifier avec </w:t>
      </w:r>
      <w:proofErr w:type="spellStart"/>
      <w:r>
        <w:t>une</w:t>
      </w:r>
      <w:proofErr w:type="spellEnd"/>
      <w:r>
        <w:t xml:space="preserve"> </w:t>
      </w:r>
      <w:proofErr w:type="spellStart"/>
      <w:r>
        <w:t>ancienne</w:t>
      </w:r>
      <w:proofErr w:type="spellEnd"/>
      <w:r>
        <w:t xml:space="preserve"> </w:t>
      </w:r>
      <w:proofErr w:type="spellStart"/>
      <w:r>
        <w:t>publi</w:t>
      </w:r>
      <w:proofErr w:type="spellEnd"/>
    </w:p>
  </w:comment>
  <w:comment w:id="151" w:author="Cheng, Wei-Chung" w:date="2019-09-09T16:18:00Z" w:initials="CW">
    <w:p w14:paraId="5DB968B2" w14:textId="77777777" w:rsidR="0032322A" w:rsidRDefault="0032322A">
      <w:pPr>
        <w:pStyle w:val="CommentText"/>
      </w:pPr>
      <w:r>
        <w:rPr>
          <w:rStyle w:val="CommentReference"/>
        </w:rPr>
        <w:annotationRef/>
      </w:r>
      <w:r>
        <w:t>Was it defined?</w:t>
      </w:r>
    </w:p>
  </w:comment>
  <w:comment w:id="152" w:author="Lemaillet, Paul" w:date="2019-09-10T10:49:00Z" w:initials="LP">
    <w:p w14:paraId="5BB14707" w14:textId="47024529" w:rsidR="0032322A" w:rsidRDefault="0032322A">
      <w:pPr>
        <w:pStyle w:val="CommentText"/>
      </w:pPr>
      <w:r>
        <w:rPr>
          <w:rStyle w:val="CommentReference"/>
        </w:rPr>
        <w:annotationRef/>
      </w:r>
      <w:r>
        <w:t>Done</w:t>
      </w:r>
    </w:p>
  </w:comment>
  <w:comment w:id="155" w:author="Cheng, Wei-Chung" w:date="2019-09-09T16:01:00Z" w:initials="CW">
    <w:p w14:paraId="2CF26702" w14:textId="77777777" w:rsidR="0032322A" w:rsidRDefault="0032322A">
      <w:pPr>
        <w:pStyle w:val="CommentText"/>
      </w:pPr>
      <w:r>
        <w:rPr>
          <w:rStyle w:val="CommentReference"/>
        </w:rPr>
        <w:annotationRef/>
      </w:r>
      <w:r>
        <w:t>How was the transmittance converted into CIELAB?</w:t>
      </w:r>
    </w:p>
  </w:comment>
  <w:comment w:id="156" w:author="Lemaillet, Paul" w:date="2019-09-10T10:47:00Z" w:initials="LP">
    <w:p w14:paraId="4CB27459" w14:textId="37131335" w:rsidR="0032322A" w:rsidRDefault="0032322A">
      <w:pPr>
        <w:pStyle w:val="CommentText"/>
      </w:pPr>
      <w:r>
        <w:rPr>
          <w:rStyle w:val="CommentReference"/>
        </w:rPr>
        <w:annotationRef/>
      </w:r>
      <w:r>
        <w:t>Section 2.3 explains the process</w:t>
      </w:r>
    </w:p>
  </w:comment>
  <w:comment w:id="157" w:author="Lemaillet, Paul" w:date="2019-09-19T12:32:00Z" w:initials="LP">
    <w:p w14:paraId="19A67A67" w14:textId="3090118F" w:rsidR="0032322A" w:rsidRDefault="0032322A">
      <w:pPr>
        <w:pStyle w:val="CommentText"/>
      </w:pPr>
      <w:r>
        <w:rPr>
          <w:rStyle w:val="CommentReference"/>
        </w:rPr>
        <w:annotationRef/>
      </w:r>
      <w:r>
        <w:t xml:space="preserve">XYZ relative uncertainty checked, a big as 0.3 for the camera, 0.1 for the </w:t>
      </w:r>
      <w:proofErr w:type="spellStart"/>
      <w:r>
        <w:t>spectro</w:t>
      </w:r>
      <w:proofErr w:type="spellEnd"/>
      <w:r>
        <w:t>, linearity problem</w:t>
      </w:r>
    </w:p>
  </w:comment>
  <w:comment w:id="171" w:author="Cheng, Wei-Chung" w:date="2019-10-08T10:29:00Z" w:initials="CW">
    <w:p w14:paraId="41A647BF" w14:textId="4A8D3544" w:rsidR="0032322A" w:rsidRDefault="0032322A">
      <w:pPr>
        <w:pStyle w:val="CommentText"/>
      </w:pPr>
      <w:r>
        <w:rPr>
          <w:rStyle w:val="CommentReference"/>
        </w:rPr>
        <w:annotationRef/>
      </w:r>
      <w:r>
        <w:t>Did we miss anyone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6C684" w15:done="0"/>
  <w15:commentEx w15:paraId="709DC166" w15:done="1"/>
  <w15:commentEx w15:paraId="71437A59" w15:done="0"/>
  <w15:commentEx w15:paraId="5DB968B2" w15:done="0"/>
  <w15:commentEx w15:paraId="5BB14707" w15:paraIdParent="5DB968B2" w15:done="0"/>
  <w15:commentEx w15:paraId="2CF26702" w15:done="0"/>
  <w15:commentEx w15:paraId="4CB27459" w15:paraIdParent="2CF26702" w15:done="0"/>
  <w15:commentEx w15:paraId="19A67A67" w15:done="0"/>
  <w15:commentEx w15:paraId="41A64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6C684" w16cid:durableId="2146E259"/>
  <w16cid:commentId w16cid:paraId="709DC166" w16cid:durableId="2146E229"/>
  <w16cid:commentId w16cid:paraId="71437A59" w16cid:durableId="212F6743"/>
  <w16cid:commentId w16cid:paraId="5DB968B2" w16cid:durableId="2120F9C4"/>
  <w16cid:commentId w16cid:paraId="5BB14707" w16cid:durableId="2121FE3E"/>
  <w16cid:commentId w16cid:paraId="2CF26702" w16cid:durableId="2120F5D1"/>
  <w16cid:commentId w16cid:paraId="4CB27459" w16cid:durableId="2121FDB1"/>
  <w16cid:commentId w16cid:paraId="19A67A67" w16cid:durableId="212DF3F6"/>
  <w16cid:commentId w16cid:paraId="41A647BF" w16cid:durableId="2146E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1-5-21-1078081533-606747145-839522115-134581"/>
  </w15:person>
  <w15:person w15:author="Lemaillet, Paul">
    <w15:presenceInfo w15:providerId="AD" w15:userId="S-1-5-21-1078081533-606747145-839522115-452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3&lt;/item&gt;&lt;item&gt;5&lt;/item&gt;&lt;item&gt;7&lt;/item&gt;&lt;item&gt;8&lt;/item&gt;&lt;item&gt;13&lt;/item&gt;&lt;item&gt;14&lt;/item&gt;&lt;item&gt;21&lt;/item&gt;&lt;item&gt;22&lt;/item&gt;&lt;item&gt;24&lt;/item&gt;&lt;item&gt;25&lt;/item&gt;&lt;item&gt;27&lt;/item&gt;&lt;/record-ids&gt;&lt;/item&gt;&lt;/Libraries&gt;"/>
  </w:docVars>
  <w:rsids>
    <w:rsidRoot w:val="006E3663"/>
    <w:rsid w:val="00002E70"/>
    <w:rsid w:val="00006507"/>
    <w:rsid w:val="00010009"/>
    <w:rsid w:val="00011C9C"/>
    <w:rsid w:val="00020F38"/>
    <w:rsid w:val="00022A47"/>
    <w:rsid w:val="00025EEC"/>
    <w:rsid w:val="00025EED"/>
    <w:rsid w:val="0003151F"/>
    <w:rsid w:val="00032CF7"/>
    <w:rsid w:val="00034862"/>
    <w:rsid w:val="00036639"/>
    <w:rsid w:val="000366A8"/>
    <w:rsid w:val="00036965"/>
    <w:rsid w:val="0004011F"/>
    <w:rsid w:val="00044D17"/>
    <w:rsid w:val="000463F0"/>
    <w:rsid w:val="00046926"/>
    <w:rsid w:val="000470A3"/>
    <w:rsid w:val="0004787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0A1"/>
    <w:rsid w:val="000B0559"/>
    <w:rsid w:val="000B3308"/>
    <w:rsid w:val="000C057D"/>
    <w:rsid w:val="000C22F0"/>
    <w:rsid w:val="000C3EDB"/>
    <w:rsid w:val="000C7D78"/>
    <w:rsid w:val="000D027C"/>
    <w:rsid w:val="000D2FA4"/>
    <w:rsid w:val="000D37CA"/>
    <w:rsid w:val="000D46EE"/>
    <w:rsid w:val="000D77DC"/>
    <w:rsid w:val="000D7E07"/>
    <w:rsid w:val="000E07D5"/>
    <w:rsid w:val="000E0940"/>
    <w:rsid w:val="000E200D"/>
    <w:rsid w:val="000E322E"/>
    <w:rsid w:val="000E6FE1"/>
    <w:rsid w:val="000F401F"/>
    <w:rsid w:val="000F6560"/>
    <w:rsid w:val="00101F31"/>
    <w:rsid w:val="00103552"/>
    <w:rsid w:val="001057CF"/>
    <w:rsid w:val="00106341"/>
    <w:rsid w:val="00107423"/>
    <w:rsid w:val="00111DDB"/>
    <w:rsid w:val="00111F6A"/>
    <w:rsid w:val="00114DB1"/>
    <w:rsid w:val="00117976"/>
    <w:rsid w:val="00117EF2"/>
    <w:rsid w:val="0012111D"/>
    <w:rsid w:val="001317D1"/>
    <w:rsid w:val="00135785"/>
    <w:rsid w:val="00144183"/>
    <w:rsid w:val="001450E1"/>
    <w:rsid w:val="00150617"/>
    <w:rsid w:val="00155C69"/>
    <w:rsid w:val="00162016"/>
    <w:rsid w:val="001629BC"/>
    <w:rsid w:val="0016549A"/>
    <w:rsid w:val="0017315A"/>
    <w:rsid w:val="00173D66"/>
    <w:rsid w:val="00175BF6"/>
    <w:rsid w:val="00176184"/>
    <w:rsid w:val="001764B5"/>
    <w:rsid w:val="00181DE1"/>
    <w:rsid w:val="001879E4"/>
    <w:rsid w:val="001920EE"/>
    <w:rsid w:val="0019687C"/>
    <w:rsid w:val="001A28CD"/>
    <w:rsid w:val="001A3CA8"/>
    <w:rsid w:val="001A4C59"/>
    <w:rsid w:val="001A566B"/>
    <w:rsid w:val="001B45C8"/>
    <w:rsid w:val="001B5223"/>
    <w:rsid w:val="001B7598"/>
    <w:rsid w:val="001C3902"/>
    <w:rsid w:val="001C43CF"/>
    <w:rsid w:val="001C64F9"/>
    <w:rsid w:val="001D1BB6"/>
    <w:rsid w:val="001D2515"/>
    <w:rsid w:val="001D3DFA"/>
    <w:rsid w:val="001E20A6"/>
    <w:rsid w:val="001E5D96"/>
    <w:rsid w:val="001E6B8A"/>
    <w:rsid w:val="001F17E2"/>
    <w:rsid w:val="001F280D"/>
    <w:rsid w:val="001F4C8A"/>
    <w:rsid w:val="001F5A13"/>
    <w:rsid w:val="0020118A"/>
    <w:rsid w:val="0020212A"/>
    <w:rsid w:val="00202141"/>
    <w:rsid w:val="00203A58"/>
    <w:rsid w:val="00203F40"/>
    <w:rsid w:val="0021328E"/>
    <w:rsid w:val="00213E8F"/>
    <w:rsid w:val="0021695C"/>
    <w:rsid w:val="00223F24"/>
    <w:rsid w:val="00225939"/>
    <w:rsid w:val="00231423"/>
    <w:rsid w:val="0023313B"/>
    <w:rsid w:val="002341E1"/>
    <w:rsid w:val="00235293"/>
    <w:rsid w:val="00235563"/>
    <w:rsid w:val="00235F96"/>
    <w:rsid w:val="00237616"/>
    <w:rsid w:val="00237810"/>
    <w:rsid w:val="00243FAC"/>
    <w:rsid w:val="0024599C"/>
    <w:rsid w:val="00250FA2"/>
    <w:rsid w:val="002554CC"/>
    <w:rsid w:val="00261B18"/>
    <w:rsid w:val="00271AD6"/>
    <w:rsid w:val="00276810"/>
    <w:rsid w:val="00282300"/>
    <w:rsid w:val="00284786"/>
    <w:rsid w:val="0028615A"/>
    <w:rsid w:val="002906E1"/>
    <w:rsid w:val="0029302A"/>
    <w:rsid w:val="00295195"/>
    <w:rsid w:val="00295C8A"/>
    <w:rsid w:val="002A1962"/>
    <w:rsid w:val="002A2E82"/>
    <w:rsid w:val="002A5B48"/>
    <w:rsid w:val="002A6A26"/>
    <w:rsid w:val="002B32B0"/>
    <w:rsid w:val="002B3351"/>
    <w:rsid w:val="002B3BD5"/>
    <w:rsid w:val="002B4722"/>
    <w:rsid w:val="002B4A91"/>
    <w:rsid w:val="002B4BC8"/>
    <w:rsid w:val="002C0821"/>
    <w:rsid w:val="002C6711"/>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9D1"/>
    <w:rsid w:val="00321BAB"/>
    <w:rsid w:val="0032322A"/>
    <w:rsid w:val="00326FF0"/>
    <w:rsid w:val="00330D79"/>
    <w:rsid w:val="00331AB2"/>
    <w:rsid w:val="00333597"/>
    <w:rsid w:val="00333C67"/>
    <w:rsid w:val="00333F37"/>
    <w:rsid w:val="003345EE"/>
    <w:rsid w:val="003368FC"/>
    <w:rsid w:val="00343A3B"/>
    <w:rsid w:val="003471F6"/>
    <w:rsid w:val="00350965"/>
    <w:rsid w:val="00351258"/>
    <w:rsid w:val="0035693D"/>
    <w:rsid w:val="00356F8B"/>
    <w:rsid w:val="0036177D"/>
    <w:rsid w:val="00361816"/>
    <w:rsid w:val="0036209C"/>
    <w:rsid w:val="00365E92"/>
    <w:rsid w:val="00367D27"/>
    <w:rsid w:val="00374033"/>
    <w:rsid w:val="0037528B"/>
    <w:rsid w:val="00376033"/>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29F8"/>
    <w:rsid w:val="003B303B"/>
    <w:rsid w:val="003C1B13"/>
    <w:rsid w:val="003C2B33"/>
    <w:rsid w:val="003C481D"/>
    <w:rsid w:val="003C48A2"/>
    <w:rsid w:val="003C5301"/>
    <w:rsid w:val="003D10F7"/>
    <w:rsid w:val="003D4369"/>
    <w:rsid w:val="003E1BE4"/>
    <w:rsid w:val="003E4A4E"/>
    <w:rsid w:val="003E54C1"/>
    <w:rsid w:val="003F1735"/>
    <w:rsid w:val="003F1B23"/>
    <w:rsid w:val="003F2DD4"/>
    <w:rsid w:val="003F2DEA"/>
    <w:rsid w:val="003F2F9F"/>
    <w:rsid w:val="003F4870"/>
    <w:rsid w:val="00401800"/>
    <w:rsid w:val="0040185E"/>
    <w:rsid w:val="004048F5"/>
    <w:rsid w:val="004060D7"/>
    <w:rsid w:val="00406794"/>
    <w:rsid w:val="00407429"/>
    <w:rsid w:val="00410808"/>
    <w:rsid w:val="00412570"/>
    <w:rsid w:val="00412BBE"/>
    <w:rsid w:val="0041543B"/>
    <w:rsid w:val="00415A69"/>
    <w:rsid w:val="00416CDD"/>
    <w:rsid w:val="004171D3"/>
    <w:rsid w:val="00423920"/>
    <w:rsid w:val="00427890"/>
    <w:rsid w:val="0043245B"/>
    <w:rsid w:val="00432E94"/>
    <w:rsid w:val="00432F98"/>
    <w:rsid w:val="00435900"/>
    <w:rsid w:val="00436108"/>
    <w:rsid w:val="004371B5"/>
    <w:rsid w:val="004371C2"/>
    <w:rsid w:val="00443462"/>
    <w:rsid w:val="0044390B"/>
    <w:rsid w:val="00446378"/>
    <w:rsid w:val="00446B5B"/>
    <w:rsid w:val="0045479F"/>
    <w:rsid w:val="00460DFC"/>
    <w:rsid w:val="004631D3"/>
    <w:rsid w:val="0046510A"/>
    <w:rsid w:val="00466394"/>
    <w:rsid w:val="00471689"/>
    <w:rsid w:val="00473D86"/>
    <w:rsid w:val="00476C1D"/>
    <w:rsid w:val="0048331C"/>
    <w:rsid w:val="0048450E"/>
    <w:rsid w:val="0049290A"/>
    <w:rsid w:val="00497360"/>
    <w:rsid w:val="004A13BA"/>
    <w:rsid w:val="004A2E1E"/>
    <w:rsid w:val="004B55D3"/>
    <w:rsid w:val="004B5A05"/>
    <w:rsid w:val="004C789C"/>
    <w:rsid w:val="004D47C4"/>
    <w:rsid w:val="004D54AD"/>
    <w:rsid w:val="004E0BBD"/>
    <w:rsid w:val="004E5380"/>
    <w:rsid w:val="004E59F7"/>
    <w:rsid w:val="004F2691"/>
    <w:rsid w:val="004F2F2D"/>
    <w:rsid w:val="004F4DE4"/>
    <w:rsid w:val="005023A9"/>
    <w:rsid w:val="00502C50"/>
    <w:rsid w:val="00502FB8"/>
    <w:rsid w:val="00503D73"/>
    <w:rsid w:val="0050673B"/>
    <w:rsid w:val="00512E1C"/>
    <w:rsid w:val="00513F86"/>
    <w:rsid w:val="00516A02"/>
    <w:rsid w:val="00516F2C"/>
    <w:rsid w:val="00520086"/>
    <w:rsid w:val="00521A81"/>
    <w:rsid w:val="0052245F"/>
    <w:rsid w:val="00527B98"/>
    <w:rsid w:val="0053146A"/>
    <w:rsid w:val="00532A8E"/>
    <w:rsid w:val="005335E0"/>
    <w:rsid w:val="00535347"/>
    <w:rsid w:val="0053617B"/>
    <w:rsid w:val="00541110"/>
    <w:rsid w:val="00551FCD"/>
    <w:rsid w:val="005551F6"/>
    <w:rsid w:val="00557DBE"/>
    <w:rsid w:val="00560F5B"/>
    <w:rsid w:val="00561A34"/>
    <w:rsid w:val="00562057"/>
    <w:rsid w:val="00572275"/>
    <w:rsid w:val="005775A8"/>
    <w:rsid w:val="0058252E"/>
    <w:rsid w:val="00582B81"/>
    <w:rsid w:val="005873C9"/>
    <w:rsid w:val="00587E1D"/>
    <w:rsid w:val="00591164"/>
    <w:rsid w:val="00592A11"/>
    <w:rsid w:val="00593429"/>
    <w:rsid w:val="00593890"/>
    <w:rsid w:val="00594929"/>
    <w:rsid w:val="00595A48"/>
    <w:rsid w:val="005A33E2"/>
    <w:rsid w:val="005A41E0"/>
    <w:rsid w:val="005A7C91"/>
    <w:rsid w:val="005B0DB2"/>
    <w:rsid w:val="005C0003"/>
    <w:rsid w:val="005C00D6"/>
    <w:rsid w:val="005C3BFB"/>
    <w:rsid w:val="005C4EA9"/>
    <w:rsid w:val="005C4FD7"/>
    <w:rsid w:val="005C5922"/>
    <w:rsid w:val="005C6EA3"/>
    <w:rsid w:val="005C7164"/>
    <w:rsid w:val="005D10E6"/>
    <w:rsid w:val="005D220C"/>
    <w:rsid w:val="005D3CD9"/>
    <w:rsid w:val="005D3DAA"/>
    <w:rsid w:val="005D41EE"/>
    <w:rsid w:val="005D4CCD"/>
    <w:rsid w:val="005E5097"/>
    <w:rsid w:val="005F19E0"/>
    <w:rsid w:val="005F30EC"/>
    <w:rsid w:val="005F4008"/>
    <w:rsid w:val="005F415C"/>
    <w:rsid w:val="005F53C5"/>
    <w:rsid w:val="005F540F"/>
    <w:rsid w:val="005F6625"/>
    <w:rsid w:val="005F763F"/>
    <w:rsid w:val="00600386"/>
    <w:rsid w:val="006005DA"/>
    <w:rsid w:val="00600774"/>
    <w:rsid w:val="00605145"/>
    <w:rsid w:val="006074E8"/>
    <w:rsid w:val="00610532"/>
    <w:rsid w:val="006143B5"/>
    <w:rsid w:val="0062285B"/>
    <w:rsid w:val="006238C1"/>
    <w:rsid w:val="006270B3"/>
    <w:rsid w:val="00627996"/>
    <w:rsid w:val="00627D50"/>
    <w:rsid w:val="006317A8"/>
    <w:rsid w:val="0063222E"/>
    <w:rsid w:val="006329D5"/>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2813"/>
    <w:rsid w:val="00673FCB"/>
    <w:rsid w:val="00674706"/>
    <w:rsid w:val="00680100"/>
    <w:rsid w:val="00680AF4"/>
    <w:rsid w:val="00682ABB"/>
    <w:rsid w:val="00682B5C"/>
    <w:rsid w:val="00687A7E"/>
    <w:rsid w:val="006920A2"/>
    <w:rsid w:val="00693F84"/>
    <w:rsid w:val="00694593"/>
    <w:rsid w:val="006974BC"/>
    <w:rsid w:val="006A67BA"/>
    <w:rsid w:val="006B1167"/>
    <w:rsid w:val="006B7F57"/>
    <w:rsid w:val="006C2EA3"/>
    <w:rsid w:val="006C45A0"/>
    <w:rsid w:val="006C518A"/>
    <w:rsid w:val="006D2B57"/>
    <w:rsid w:val="006E0741"/>
    <w:rsid w:val="006E3663"/>
    <w:rsid w:val="006E61FA"/>
    <w:rsid w:val="006E6A9A"/>
    <w:rsid w:val="006E75BD"/>
    <w:rsid w:val="006F1B8B"/>
    <w:rsid w:val="006F3832"/>
    <w:rsid w:val="006F394B"/>
    <w:rsid w:val="006F5E0F"/>
    <w:rsid w:val="00704700"/>
    <w:rsid w:val="00705E2A"/>
    <w:rsid w:val="00710C8E"/>
    <w:rsid w:val="007133C3"/>
    <w:rsid w:val="0071548A"/>
    <w:rsid w:val="007157C5"/>
    <w:rsid w:val="00717203"/>
    <w:rsid w:val="00720443"/>
    <w:rsid w:val="00720DC2"/>
    <w:rsid w:val="007210EE"/>
    <w:rsid w:val="00723145"/>
    <w:rsid w:val="007257F2"/>
    <w:rsid w:val="0074766A"/>
    <w:rsid w:val="00755BFF"/>
    <w:rsid w:val="007573BB"/>
    <w:rsid w:val="007609B3"/>
    <w:rsid w:val="00762B85"/>
    <w:rsid w:val="00775AB1"/>
    <w:rsid w:val="0078249C"/>
    <w:rsid w:val="007826A3"/>
    <w:rsid w:val="007851AA"/>
    <w:rsid w:val="00786D34"/>
    <w:rsid w:val="00787606"/>
    <w:rsid w:val="007913B0"/>
    <w:rsid w:val="00794085"/>
    <w:rsid w:val="007944D3"/>
    <w:rsid w:val="00795A51"/>
    <w:rsid w:val="007A1FEF"/>
    <w:rsid w:val="007A717D"/>
    <w:rsid w:val="007B2071"/>
    <w:rsid w:val="007B2F11"/>
    <w:rsid w:val="007B6528"/>
    <w:rsid w:val="007B7634"/>
    <w:rsid w:val="007C3D28"/>
    <w:rsid w:val="007C3E18"/>
    <w:rsid w:val="007C42F2"/>
    <w:rsid w:val="007C4EA7"/>
    <w:rsid w:val="007C59EA"/>
    <w:rsid w:val="007D5861"/>
    <w:rsid w:val="007D7494"/>
    <w:rsid w:val="007E01FE"/>
    <w:rsid w:val="007E0951"/>
    <w:rsid w:val="007E0BF2"/>
    <w:rsid w:val="007E0DFF"/>
    <w:rsid w:val="007E1A52"/>
    <w:rsid w:val="007E2F0E"/>
    <w:rsid w:val="007E46F2"/>
    <w:rsid w:val="007E4BE2"/>
    <w:rsid w:val="007E6086"/>
    <w:rsid w:val="007E771A"/>
    <w:rsid w:val="007E7A57"/>
    <w:rsid w:val="007F35CC"/>
    <w:rsid w:val="0080185D"/>
    <w:rsid w:val="00804C9B"/>
    <w:rsid w:val="00806929"/>
    <w:rsid w:val="0081092B"/>
    <w:rsid w:val="00811076"/>
    <w:rsid w:val="008110EC"/>
    <w:rsid w:val="00812B5C"/>
    <w:rsid w:val="0081577A"/>
    <w:rsid w:val="00815F87"/>
    <w:rsid w:val="008215E7"/>
    <w:rsid w:val="0082467A"/>
    <w:rsid w:val="00824C53"/>
    <w:rsid w:val="00830784"/>
    <w:rsid w:val="00830EAA"/>
    <w:rsid w:val="00830FEE"/>
    <w:rsid w:val="00834D76"/>
    <w:rsid w:val="00834F9F"/>
    <w:rsid w:val="008357DA"/>
    <w:rsid w:val="008358D8"/>
    <w:rsid w:val="008377B4"/>
    <w:rsid w:val="00853DAC"/>
    <w:rsid w:val="0085649B"/>
    <w:rsid w:val="00865062"/>
    <w:rsid w:val="008669B2"/>
    <w:rsid w:val="00870654"/>
    <w:rsid w:val="008710E6"/>
    <w:rsid w:val="0087126A"/>
    <w:rsid w:val="00872784"/>
    <w:rsid w:val="008729B2"/>
    <w:rsid w:val="008737EC"/>
    <w:rsid w:val="00876506"/>
    <w:rsid w:val="00882AF6"/>
    <w:rsid w:val="008845EF"/>
    <w:rsid w:val="0088644E"/>
    <w:rsid w:val="008A0110"/>
    <w:rsid w:val="008A0DA2"/>
    <w:rsid w:val="008A451B"/>
    <w:rsid w:val="008A6219"/>
    <w:rsid w:val="008A673A"/>
    <w:rsid w:val="008B2449"/>
    <w:rsid w:val="008B48BD"/>
    <w:rsid w:val="008B6B2F"/>
    <w:rsid w:val="008C57CE"/>
    <w:rsid w:val="008C5BA3"/>
    <w:rsid w:val="008D741F"/>
    <w:rsid w:val="008E00F7"/>
    <w:rsid w:val="008E09C7"/>
    <w:rsid w:val="008E0BD1"/>
    <w:rsid w:val="008E3844"/>
    <w:rsid w:val="008E4E83"/>
    <w:rsid w:val="008E5EDA"/>
    <w:rsid w:val="008E6766"/>
    <w:rsid w:val="008E6E2F"/>
    <w:rsid w:val="008E7897"/>
    <w:rsid w:val="008F5281"/>
    <w:rsid w:val="008F5F33"/>
    <w:rsid w:val="009000B6"/>
    <w:rsid w:val="0090261D"/>
    <w:rsid w:val="009031DA"/>
    <w:rsid w:val="00907C09"/>
    <w:rsid w:val="009118BE"/>
    <w:rsid w:val="00913DA7"/>
    <w:rsid w:val="009167E9"/>
    <w:rsid w:val="00916DF0"/>
    <w:rsid w:val="009175A4"/>
    <w:rsid w:val="009179A3"/>
    <w:rsid w:val="0092079C"/>
    <w:rsid w:val="00926D8E"/>
    <w:rsid w:val="009271F0"/>
    <w:rsid w:val="00932CA7"/>
    <w:rsid w:val="00934333"/>
    <w:rsid w:val="009370EA"/>
    <w:rsid w:val="009377CD"/>
    <w:rsid w:val="009418F3"/>
    <w:rsid w:val="0094292F"/>
    <w:rsid w:val="00942FF7"/>
    <w:rsid w:val="009508BC"/>
    <w:rsid w:val="0095394B"/>
    <w:rsid w:val="00955163"/>
    <w:rsid w:val="0096214E"/>
    <w:rsid w:val="00964CAF"/>
    <w:rsid w:val="00970B0E"/>
    <w:rsid w:val="00972B65"/>
    <w:rsid w:val="00974BEF"/>
    <w:rsid w:val="009826B2"/>
    <w:rsid w:val="0098351F"/>
    <w:rsid w:val="00984249"/>
    <w:rsid w:val="009909E8"/>
    <w:rsid w:val="009920B8"/>
    <w:rsid w:val="00992F73"/>
    <w:rsid w:val="00994199"/>
    <w:rsid w:val="009A11F4"/>
    <w:rsid w:val="009B0764"/>
    <w:rsid w:val="009B1AC8"/>
    <w:rsid w:val="009B404D"/>
    <w:rsid w:val="009B515E"/>
    <w:rsid w:val="009C00AB"/>
    <w:rsid w:val="009C191F"/>
    <w:rsid w:val="009C49FE"/>
    <w:rsid w:val="009C7BA9"/>
    <w:rsid w:val="009D3578"/>
    <w:rsid w:val="009D524B"/>
    <w:rsid w:val="009D5A42"/>
    <w:rsid w:val="009D7924"/>
    <w:rsid w:val="009E155E"/>
    <w:rsid w:val="009E1D96"/>
    <w:rsid w:val="009E2952"/>
    <w:rsid w:val="009E4601"/>
    <w:rsid w:val="009E5981"/>
    <w:rsid w:val="009E5F10"/>
    <w:rsid w:val="009E6FBA"/>
    <w:rsid w:val="009E7EC3"/>
    <w:rsid w:val="009F37CB"/>
    <w:rsid w:val="009F4139"/>
    <w:rsid w:val="00A008EC"/>
    <w:rsid w:val="00A02E61"/>
    <w:rsid w:val="00A035D7"/>
    <w:rsid w:val="00A0496C"/>
    <w:rsid w:val="00A04D13"/>
    <w:rsid w:val="00A0520B"/>
    <w:rsid w:val="00A05F12"/>
    <w:rsid w:val="00A1132E"/>
    <w:rsid w:val="00A11896"/>
    <w:rsid w:val="00A17D4A"/>
    <w:rsid w:val="00A20BE0"/>
    <w:rsid w:val="00A22E3B"/>
    <w:rsid w:val="00A26354"/>
    <w:rsid w:val="00A27104"/>
    <w:rsid w:val="00A31991"/>
    <w:rsid w:val="00A320AB"/>
    <w:rsid w:val="00A3227F"/>
    <w:rsid w:val="00A332EF"/>
    <w:rsid w:val="00A372B7"/>
    <w:rsid w:val="00A40EFB"/>
    <w:rsid w:val="00A42DFC"/>
    <w:rsid w:val="00A51326"/>
    <w:rsid w:val="00A52528"/>
    <w:rsid w:val="00A52800"/>
    <w:rsid w:val="00A55B30"/>
    <w:rsid w:val="00A562FE"/>
    <w:rsid w:val="00A568B6"/>
    <w:rsid w:val="00A62764"/>
    <w:rsid w:val="00A669F7"/>
    <w:rsid w:val="00A7071D"/>
    <w:rsid w:val="00A76CFF"/>
    <w:rsid w:val="00A8234D"/>
    <w:rsid w:val="00A83D91"/>
    <w:rsid w:val="00A84692"/>
    <w:rsid w:val="00A85E9B"/>
    <w:rsid w:val="00A87E0E"/>
    <w:rsid w:val="00A9047F"/>
    <w:rsid w:val="00A90DC8"/>
    <w:rsid w:val="00A910CC"/>
    <w:rsid w:val="00A95E2C"/>
    <w:rsid w:val="00AA0847"/>
    <w:rsid w:val="00AA155F"/>
    <w:rsid w:val="00AA421D"/>
    <w:rsid w:val="00AB37F7"/>
    <w:rsid w:val="00AB5493"/>
    <w:rsid w:val="00AB6C70"/>
    <w:rsid w:val="00AC178A"/>
    <w:rsid w:val="00AC1F57"/>
    <w:rsid w:val="00AC3D5A"/>
    <w:rsid w:val="00AD2C91"/>
    <w:rsid w:val="00AD2F7C"/>
    <w:rsid w:val="00AD42E4"/>
    <w:rsid w:val="00AD56C0"/>
    <w:rsid w:val="00AD6BB4"/>
    <w:rsid w:val="00AD72DF"/>
    <w:rsid w:val="00AE2268"/>
    <w:rsid w:val="00AE4ED1"/>
    <w:rsid w:val="00AE55D7"/>
    <w:rsid w:val="00AF041D"/>
    <w:rsid w:val="00AF719D"/>
    <w:rsid w:val="00AF74CA"/>
    <w:rsid w:val="00B05698"/>
    <w:rsid w:val="00B05B0C"/>
    <w:rsid w:val="00B069E3"/>
    <w:rsid w:val="00B07368"/>
    <w:rsid w:val="00B1468B"/>
    <w:rsid w:val="00B15039"/>
    <w:rsid w:val="00B20D72"/>
    <w:rsid w:val="00B2114B"/>
    <w:rsid w:val="00B23CB6"/>
    <w:rsid w:val="00B27202"/>
    <w:rsid w:val="00B30206"/>
    <w:rsid w:val="00B316A7"/>
    <w:rsid w:val="00B345AD"/>
    <w:rsid w:val="00B50E9E"/>
    <w:rsid w:val="00B5116C"/>
    <w:rsid w:val="00B639FD"/>
    <w:rsid w:val="00B64B15"/>
    <w:rsid w:val="00B654EE"/>
    <w:rsid w:val="00B66E68"/>
    <w:rsid w:val="00B82560"/>
    <w:rsid w:val="00B82D01"/>
    <w:rsid w:val="00B84E55"/>
    <w:rsid w:val="00B85263"/>
    <w:rsid w:val="00B909CA"/>
    <w:rsid w:val="00B90B6D"/>
    <w:rsid w:val="00B91C8C"/>
    <w:rsid w:val="00B928D5"/>
    <w:rsid w:val="00B92C1A"/>
    <w:rsid w:val="00B94CD0"/>
    <w:rsid w:val="00B971C8"/>
    <w:rsid w:val="00BA0029"/>
    <w:rsid w:val="00BA1694"/>
    <w:rsid w:val="00BA1DCB"/>
    <w:rsid w:val="00BA4D3E"/>
    <w:rsid w:val="00BB73D5"/>
    <w:rsid w:val="00BC19B2"/>
    <w:rsid w:val="00BC4A29"/>
    <w:rsid w:val="00BC5106"/>
    <w:rsid w:val="00BC55D1"/>
    <w:rsid w:val="00BC5BEE"/>
    <w:rsid w:val="00BC616F"/>
    <w:rsid w:val="00BD2F0B"/>
    <w:rsid w:val="00BD5556"/>
    <w:rsid w:val="00BD7719"/>
    <w:rsid w:val="00BE0D19"/>
    <w:rsid w:val="00BE510B"/>
    <w:rsid w:val="00BE69CE"/>
    <w:rsid w:val="00BF0665"/>
    <w:rsid w:val="00BF0997"/>
    <w:rsid w:val="00BF31BA"/>
    <w:rsid w:val="00BF64A9"/>
    <w:rsid w:val="00BF6A45"/>
    <w:rsid w:val="00BF6E3C"/>
    <w:rsid w:val="00C04705"/>
    <w:rsid w:val="00C05A61"/>
    <w:rsid w:val="00C068D6"/>
    <w:rsid w:val="00C10A46"/>
    <w:rsid w:val="00C147C1"/>
    <w:rsid w:val="00C202EA"/>
    <w:rsid w:val="00C211D4"/>
    <w:rsid w:val="00C221D9"/>
    <w:rsid w:val="00C22A26"/>
    <w:rsid w:val="00C259F8"/>
    <w:rsid w:val="00C27C89"/>
    <w:rsid w:val="00C32342"/>
    <w:rsid w:val="00C330C8"/>
    <w:rsid w:val="00C36031"/>
    <w:rsid w:val="00C413BF"/>
    <w:rsid w:val="00C44B77"/>
    <w:rsid w:val="00C465A8"/>
    <w:rsid w:val="00C47B3D"/>
    <w:rsid w:val="00C52899"/>
    <w:rsid w:val="00C5670F"/>
    <w:rsid w:val="00C57DAA"/>
    <w:rsid w:val="00C62AA2"/>
    <w:rsid w:val="00C630FB"/>
    <w:rsid w:val="00C66AB7"/>
    <w:rsid w:val="00C71465"/>
    <w:rsid w:val="00C726D9"/>
    <w:rsid w:val="00C73621"/>
    <w:rsid w:val="00C745A7"/>
    <w:rsid w:val="00C808F0"/>
    <w:rsid w:val="00C82C5F"/>
    <w:rsid w:val="00C82D7B"/>
    <w:rsid w:val="00C86DBE"/>
    <w:rsid w:val="00C87E61"/>
    <w:rsid w:val="00C9037F"/>
    <w:rsid w:val="00C90584"/>
    <w:rsid w:val="00C94E4C"/>
    <w:rsid w:val="00C97C17"/>
    <w:rsid w:val="00CA4AF7"/>
    <w:rsid w:val="00CA5659"/>
    <w:rsid w:val="00CB0342"/>
    <w:rsid w:val="00CB0396"/>
    <w:rsid w:val="00CB2CAB"/>
    <w:rsid w:val="00CB2CF2"/>
    <w:rsid w:val="00CB4964"/>
    <w:rsid w:val="00CB5DD3"/>
    <w:rsid w:val="00CB5F0B"/>
    <w:rsid w:val="00CC72E0"/>
    <w:rsid w:val="00CD0466"/>
    <w:rsid w:val="00CD5EBE"/>
    <w:rsid w:val="00CE44CC"/>
    <w:rsid w:val="00CE587E"/>
    <w:rsid w:val="00CE66C4"/>
    <w:rsid w:val="00CF04A3"/>
    <w:rsid w:val="00CF07A6"/>
    <w:rsid w:val="00CF374B"/>
    <w:rsid w:val="00CF4045"/>
    <w:rsid w:val="00CF425A"/>
    <w:rsid w:val="00CF4FB7"/>
    <w:rsid w:val="00D00570"/>
    <w:rsid w:val="00D04425"/>
    <w:rsid w:val="00D05627"/>
    <w:rsid w:val="00D064CC"/>
    <w:rsid w:val="00D06DA8"/>
    <w:rsid w:val="00D07434"/>
    <w:rsid w:val="00D07456"/>
    <w:rsid w:val="00D1221A"/>
    <w:rsid w:val="00D139B6"/>
    <w:rsid w:val="00D14DF9"/>
    <w:rsid w:val="00D166B5"/>
    <w:rsid w:val="00D21BF8"/>
    <w:rsid w:val="00D23460"/>
    <w:rsid w:val="00D2683C"/>
    <w:rsid w:val="00D27F33"/>
    <w:rsid w:val="00D30FE0"/>
    <w:rsid w:val="00D3283C"/>
    <w:rsid w:val="00D32D3B"/>
    <w:rsid w:val="00D33334"/>
    <w:rsid w:val="00D33EC8"/>
    <w:rsid w:val="00D35490"/>
    <w:rsid w:val="00D35E2F"/>
    <w:rsid w:val="00D36426"/>
    <w:rsid w:val="00D4191D"/>
    <w:rsid w:val="00D4248B"/>
    <w:rsid w:val="00D42CDD"/>
    <w:rsid w:val="00D44604"/>
    <w:rsid w:val="00D50F23"/>
    <w:rsid w:val="00D5349C"/>
    <w:rsid w:val="00D658F3"/>
    <w:rsid w:val="00D72EE1"/>
    <w:rsid w:val="00D733C5"/>
    <w:rsid w:val="00D85C35"/>
    <w:rsid w:val="00D91A4A"/>
    <w:rsid w:val="00D92205"/>
    <w:rsid w:val="00D92E9F"/>
    <w:rsid w:val="00D94C4F"/>
    <w:rsid w:val="00D96962"/>
    <w:rsid w:val="00D9778B"/>
    <w:rsid w:val="00DA1B20"/>
    <w:rsid w:val="00DA6AC5"/>
    <w:rsid w:val="00DA7DFC"/>
    <w:rsid w:val="00DB3BD3"/>
    <w:rsid w:val="00DB3E1B"/>
    <w:rsid w:val="00DD1B94"/>
    <w:rsid w:val="00DD1FFC"/>
    <w:rsid w:val="00DD2514"/>
    <w:rsid w:val="00DD6B5C"/>
    <w:rsid w:val="00DE0029"/>
    <w:rsid w:val="00DE3C4A"/>
    <w:rsid w:val="00DE6856"/>
    <w:rsid w:val="00DF0AC4"/>
    <w:rsid w:val="00DF0CBD"/>
    <w:rsid w:val="00DF5D3D"/>
    <w:rsid w:val="00DF6C7C"/>
    <w:rsid w:val="00E00665"/>
    <w:rsid w:val="00E00AF0"/>
    <w:rsid w:val="00E04A37"/>
    <w:rsid w:val="00E134C2"/>
    <w:rsid w:val="00E14CAD"/>
    <w:rsid w:val="00E21390"/>
    <w:rsid w:val="00E222E8"/>
    <w:rsid w:val="00E32130"/>
    <w:rsid w:val="00E35244"/>
    <w:rsid w:val="00E4278B"/>
    <w:rsid w:val="00E42F2C"/>
    <w:rsid w:val="00E469C2"/>
    <w:rsid w:val="00E50B14"/>
    <w:rsid w:val="00E541C5"/>
    <w:rsid w:val="00E57E95"/>
    <w:rsid w:val="00E63CC0"/>
    <w:rsid w:val="00E65A19"/>
    <w:rsid w:val="00E66577"/>
    <w:rsid w:val="00E66FAB"/>
    <w:rsid w:val="00E701BC"/>
    <w:rsid w:val="00E7042E"/>
    <w:rsid w:val="00E71198"/>
    <w:rsid w:val="00E77A40"/>
    <w:rsid w:val="00E826EE"/>
    <w:rsid w:val="00E835CC"/>
    <w:rsid w:val="00E85BE5"/>
    <w:rsid w:val="00E86B64"/>
    <w:rsid w:val="00E930DC"/>
    <w:rsid w:val="00E9531A"/>
    <w:rsid w:val="00E9595F"/>
    <w:rsid w:val="00EA0214"/>
    <w:rsid w:val="00EA120B"/>
    <w:rsid w:val="00EA153C"/>
    <w:rsid w:val="00EA3066"/>
    <w:rsid w:val="00EA3A6F"/>
    <w:rsid w:val="00EA4F02"/>
    <w:rsid w:val="00EB38EC"/>
    <w:rsid w:val="00EB6FE3"/>
    <w:rsid w:val="00EB7A30"/>
    <w:rsid w:val="00EC0262"/>
    <w:rsid w:val="00EC1286"/>
    <w:rsid w:val="00EC70D7"/>
    <w:rsid w:val="00EC755F"/>
    <w:rsid w:val="00ED2C69"/>
    <w:rsid w:val="00ED3460"/>
    <w:rsid w:val="00ED432F"/>
    <w:rsid w:val="00ED43CD"/>
    <w:rsid w:val="00EE4B73"/>
    <w:rsid w:val="00EE5FB3"/>
    <w:rsid w:val="00EF09E8"/>
    <w:rsid w:val="00EF1400"/>
    <w:rsid w:val="00EF56DF"/>
    <w:rsid w:val="00F11A80"/>
    <w:rsid w:val="00F129FF"/>
    <w:rsid w:val="00F15D0A"/>
    <w:rsid w:val="00F21030"/>
    <w:rsid w:val="00F321E3"/>
    <w:rsid w:val="00F330AD"/>
    <w:rsid w:val="00F33362"/>
    <w:rsid w:val="00F3363E"/>
    <w:rsid w:val="00F3398C"/>
    <w:rsid w:val="00F33A72"/>
    <w:rsid w:val="00F33E52"/>
    <w:rsid w:val="00F3556C"/>
    <w:rsid w:val="00F40147"/>
    <w:rsid w:val="00F43E3D"/>
    <w:rsid w:val="00F450CC"/>
    <w:rsid w:val="00F4547C"/>
    <w:rsid w:val="00F55EF8"/>
    <w:rsid w:val="00F5677E"/>
    <w:rsid w:val="00F604C0"/>
    <w:rsid w:val="00F66B3F"/>
    <w:rsid w:val="00F67E3C"/>
    <w:rsid w:val="00F71969"/>
    <w:rsid w:val="00F75B1B"/>
    <w:rsid w:val="00F804FD"/>
    <w:rsid w:val="00F81A81"/>
    <w:rsid w:val="00F8217A"/>
    <w:rsid w:val="00F829B8"/>
    <w:rsid w:val="00F83444"/>
    <w:rsid w:val="00F87148"/>
    <w:rsid w:val="00F92333"/>
    <w:rsid w:val="00F93186"/>
    <w:rsid w:val="00F969F1"/>
    <w:rsid w:val="00FA0A39"/>
    <w:rsid w:val="00FA1BFD"/>
    <w:rsid w:val="00FA1F31"/>
    <w:rsid w:val="00FA21BA"/>
    <w:rsid w:val="00FA535B"/>
    <w:rsid w:val="00FB121E"/>
    <w:rsid w:val="00FB1919"/>
    <w:rsid w:val="00FB6818"/>
    <w:rsid w:val="00FB7F98"/>
    <w:rsid w:val="00FC10AC"/>
    <w:rsid w:val="00FC2AA8"/>
    <w:rsid w:val="00FC4E0C"/>
    <w:rsid w:val="00FC5DCC"/>
    <w:rsid w:val="00FC68C5"/>
    <w:rsid w:val="00FD2967"/>
    <w:rsid w:val="00FD34E2"/>
    <w:rsid w:val="00FD562B"/>
    <w:rsid w:val="00FD5E0D"/>
    <w:rsid w:val="00FD6DF0"/>
    <w:rsid w:val="00FE0915"/>
    <w:rsid w:val="00FE1C6B"/>
    <w:rsid w:val="00FE23A3"/>
    <w:rsid w:val="00FE6125"/>
    <w:rsid w:val="00FE6D0E"/>
    <w:rsid w:val="00FE7F4B"/>
    <w:rsid w:val="00FF1645"/>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95C4BEF2-5D2B-4127-9AF7-F16878A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image" Target="media/image9.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image" Target="media/image6.ti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t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024F1-9B97-42DD-A700-0CE3C6B8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Cheng, Wei-Chung</cp:lastModifiedBy>
  <cp:revision>3</cp:revision>
  <cp:lastPrinted>2019-09-09T14:22:00Z</cp:lastPrinted>
  <dcterms:created xsi:type="dcterms:W3CDTF">2019-10-11T17:11:00Z</dcterms:created>
  <dcterms:modified xsi:type="dcterms:W3CDTF">2019-10-11T19:35:00Z</dcterms:modified>
</cp:coreProperties>
</file>