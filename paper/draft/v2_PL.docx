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63E" w:rsidRPr="00F3363E" w:rsidRDefault="00B5116C" w:rsidP="00F3363E">
      <w:pPr>
        <w:pStyle w:val="01Title"/>
      </w:pPr>
      <w:bookmarkStart w:id="0" w:name="_Hlk15301081"/>
      <w:r>
        <w:t>Assessing c</w:t>
      </w:r>
      <w:r w:rsidR="00B27202">
        <w:t>olor</w:t>
      </w:r>
      <w:r w:rsidR="0035693D">
        <w:t xml:space="preserve">imetrical uncertainty </w:t>
      </w:r>
      <w:r w:rsidR="00F3363E">
        <w:t>of a hyperspectral imaging microscop</w:t>
      </w:r>
      <w:r>
        <w:t>y system</w:t>
      </w:r>
      <w:r w:rsidR="00F3363E">
        <w:t xml:space="preserve"> for </w:t>
      </w:r>
      <w:r w:rsidR="0035693D">
        <w:t>measuring histological t</w:t>
      </w:r>
      <w:r w:rsidR="00F3363E">
        <w:t>issue slides</w:t>
      </w:r>
    </w:p>
    <w:bookmarkEnd w:id="0"/>
    <w:p w:rsidR="00497360" w:rsidRDefault="00F3363E" w:rsidP="00974BEF">
      <w:pPr>
        <w:pStyle w:val="02Author"/>
        <w:rPr>
          <w:vertAlign w:val="superscript"/>
        </w:rPr>
      </w:pPr>
      <w:r>
        <w:t xml:space="preserve">Paul </w:t>
      </w:r>
      <w:proofErr w:type="spellStart"/>
      <w:r>
        <w:t>Lemaillet</w:t>
      </w:r>
      <w:proofErr w:type="spellEnd"/>
      <w:r>
        <w:t xml:space="preserve"> and </w:t>
      </w:r>
      <w:r w:rsidR="00562057">
        <w:t>Wei-Chung Cheng</w:t>
      </w:r>
      <w:r w:rsidR="00562057">
        <w:rPr>
          <w:vertAlign w:val="superscript"/>
        </w:rPr>
        <w:t>*</w:t>
      </w:r>
    </w:p>
    <w:p w:rsidR="00497360" w:rsidRDefault="00562057" w:rsidP="00497360">
      <w:pPr>
        <w:pStyle w:val="03AuthorAffiliation"/>
      </w:pPr>
      <w:r>
        <w:t xml:space="preserve">Division of </w:t>
      </w:r>
      <w:r w:rsidR="003149C3">
        <w:t>Imaging, Diagnostics, and Software Reliability</w:t>
      </w:r>
      <w:r>
        <w:t xml:space="preserve">, </w:t>
      </w:r>
      <w:r w:rsidR="00381489">
        <w:t>Office of Science and Engineering Laboratories</w:t>
      </w:r>
      <w:r w:rsidR="00497360">
        <w:t xml:space="preserve">, </w:t>
      </w:r>
      <w:r w:rsidR="00381489">
        <w:t xml:space="preserve">Center for Devices and Radiological Health, </w:t>
      </w:r>
      <w:r>
        <w:t>U</w:t>
      </w:r>
      <w:r w:rsidR="007944D3">
        <w:t>.</w:t>
      </w:r>
      <w:r>
        <w:t>S</w:t>
      </w:r>
      <w:r w:rsidR="007944D3">
        <w:t>.</w:t>
      </w:r>
      <w:r>
        <w:t xml:space="preserve"> Food and Drug Administration, 10903 New Hampshire Avenue</w:t>
      </w:r>
      <w:r w:rsidR="00497360">
        <w:t xml:space="preserve">, </w:t>
      </w:r>
      <w:r>
        <w:t>Silver Spring</w:t>
      </w:r>
      <w:r w:rsidR="00497360">
        <w:t xml:space="preserve">, </w:t>
      </w:r>
      <w:r>
        <w:t>MD 20993</w:t>
      </w:r>
      <w:r w:rsidR="00497360">
        <w:t>, USA</w:t>
      </w:r>
    </w:p>
    <w:p w:rsidR="00497360" w:rsidRDefault="00497360" w:rsidP="00497360">
      <w:pPr>
        <w:pStyle w:val="04Email"/>
      </w:pPr>
      <w:r w:rsidRPr="00497360">
        <w:t>*</w:t>
      </w:r>
      <w:r w:rsidR="00562057">
        <w:t>Wei-Chung.Cheng@fda.hhs.gov</w:t>
      </w:r>
    </w:p>
    <w:p w:rsidR="00680AF4" w:rsidRDefault="00497360" w:rsidP="00092896">
      <w:pPr>
        <w:pStyle w:val="06AbstractBody"/>
      </w:pPr>
      <w:r w:rsidRPr="00827636">
        <w:rPr>
          <w:rFonts w:cs="Times New Roman"/>
          <w:b/>
        </w:rPr>
        <w:t>Abstract:</w:t>
      </w:r>
      <w:r w:rsidRPr="00437F52">
        <w:t xml:space="preserve"> </w:t>
      </w:r>
      <w:r w:rsidR="00B5116C">
        <w:t xml:space="preserve">The measurement uncertainty of a hyperspectral imaging microscopy system was assessed with </w:t>
      </w:r>
      <w:r w:rsidR="00271AD6">
        <w:t xml:space="preserve">optical filters including neutral density and color gelatin filters based on the ground truth obtained from a reference </w:t>
      </w:r>
      <w:proofErr w:type="spellStart"/>
      <w:r w:rsidR="00271AD6">
        <w:t>spectroradiometer</w:t>
      </w:r>
      <w:proofErr w:type="spellEnd"/>
      <w:r w:rsidR="00271AD6">
        <w:t xml:space="preserve">. The </w:t>
      </w:r>
      <w:r w:rsidR="002E4D7F">
        <w:t>hyperspectral imaging microscopy system</w:t>
      </w:r>
      <w:r w:rsidR="00271AD6">
        <w:t xml:space="preserve"> </w:t>
      </w:r>
      <w:r w:rsidR="00680AF4">
        <w:t xml:space="preserve">was designed to </w:t>
      </w:r>
      <w:r w:rsidR="00271AD6">
        <w:t xml:space="preserve">measure </w:t>
      </w:r>
      <w:r w:rsidR="002E4D7F">
        <w:t>the spectral transmittance of histological tissue slides on the pixel level.</w:t>
      </w:r>
      <w:r w:rsidR="002F14ED">
        <w:t xml:space="preserve"> </w:t>
      </w:r>
      <w:r w:rsidR="00271AD6">
        <w:t xml:space="preserve">The </w:t>
      </w:r>
      <w:r w:rsidR="00680AF4">
        <w:t xml:space="preserve">per-pixel </w:t>
      </w:r>
      <w:r w:rsidR="00271AD6">
        <w:t>spectral data were converted into colorimetrical data</w:t>
      </w:r>
      <w:r w:rsidR="00680AF4">
        <w:t xml:space="preserve"> for evaluating the color performance of whole-slide imaging (WSI) scanners. In this study, the measurement uncertainty of was determined to be XXX, which was used to quality the color performance evaluation of three WSI scanners.</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7"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16549A" w:rsidRDefault="007E2F0E" w:rsidP="000E0940">
      <w:pPr>
        <w:pStyle w:val="09BodyFirstParagraph"/>
      </w:pPr>
      <w:r>
        <w:t xml:space="preserve">Zeiss </w:t>
      </w:r>
      <w:proofErr w:type="spellStart"/>
      <w:r>
        <w:t>AxioPhot</w:t>
      </w:r>
      <w:proofErr w:type="spellEnd"/>
      <w:r>
        <w:t xml:space="preserve"> 2 u</w:t>
      </w:r>
      <w:r w:rsidR="0016549A">
        <w:t>pright microscope, bright field illumination (Carl Zeiss Microscopy, NY, USA)</w:t>
      </w:r>
    </w:p>
    <w:p w:rsidR="000E0940" w:rsidRDefault="003471F6" w:rsidP="000E0940">
      <w:pPr>
        <w:pStyle w:val="09BodyFirstParagraph"/>
      </w:pPr>
      <w:r>
        <w:t>2</w:t>
      </w:r>
      <w:r w:rsidR="000E0940">
        <w:t xml:space="preserve">0x Zeiss </w:t>
      </w:r>
      <w:r w:rsidR="006E61FA">
        <w:t xml:space="preserve">plan </w:t>
      </w:r>
      <w:r w:rsidR="000E0940">
        <w:t>apochromat microscope objective</w:t>
      </w:r>
      <w:r>
        <w:t xml:space="preserve">, </w:t>
      </w:r>
      <m:oMath>
        <m:r>
          <w:rPr>
            <w:rFonts w:ascii="Cambria Math" w:hAnsi="Cambria Math"/>
          </w:rPr>
          <m:t>NA=0.8</m:t>
        </m:r>
      </m:oMath>
    </w:p>
    <w:p w:rsidR="003345EE" w:rsidRPr="003345EE" w:rsidRDefault="003345EE" w:rsidP="003345EE">
      <w:pPr>
        <w:pStyle w:val="09BodyFirstParagraph"/>
      </w:pPr>
      <w:r>
        <w:t>Zeiss achromatic-aplanatic condenser system (</w:t>
      </w:r>
      <m:oMath>
        <m:r>
          <w:rPr>
            <w:rFonts w:ascii="Cambria Math" w:hAnsi="Cambria Math"/>
          </w:rPr>
          <m:t>NA=0.9</m:t>
        </m:r>
      </m:oMath>
      <w:r>
        <w:t>)</w:t>
      </w:r>
    </w:p>
    <w:p w:rsidR="008729B2" w:rsidRDefault="005C3BFB" w:rsidP="00926D8E">
      <w:pPr>
        <w:pStyle w:val="09BodyFirstParagraph"/>
      </w:pPr>
      <w:r>
        <w:t>Illumination type?</w:t>
      </w:r>
      <w:r w:rsidR="00D1221A">
        <w:t xml:space="preserve"> SHOW SPECTRUM, ARGUMENT FOR WHY THE </w:t>
      </w:r>
      <w:r w:rsidR="009118BE">
        <w:t>T MISMATCH AT 380 AND 780 nm</w:t>
      </w:r>
      <w:r w:rsidR="00926D8E">
        <w:t xml:space="preserve"> </w:t>
      </w:r>
    </w:p>
    <w:p w:rsidR="00926D8E" w:rsidRDefault="008729B2" w:rsidP="00926D8E">
      <w:pPr>
        <w:pStyle w:val="09BodyFirstParagraph"/>
      </w:pPr>
      <w:r>
        <w:t xml:space="preserve">OL490 Agile Light Source </w:t>
      </w:r>
      <w:r w:rsidR="00926D8E">
        <w:t xml:space="preserve">(Gooch and </w:t>
      </w:r>
      <w:proofErr w:type="spellStart"/>
      <w:r w:rsidR="00926D8E">
        <w:t>Housego</w:t>
      </w:r>
      <w:proofErr w:type="spellEnd"/>
      <w:r w:rsidR="00926D8E">
        <w:t>, TX, USA).</w:t>
      </w:r>
    </w:p>
    <w:p w:rsidR="00365E92" w:rsidRDefault="00365E92" w:rsidP="00365E92">
      <w:pPr>
        <w:pStyle w:val="09BodyFirstParagraph"/>
      </w:pPr>
      <w:r>
        <w:t>Photo Research PR730 spectroradiometer</w:t>
      </w:r>
      <w:r w:rsidR="00333597">
        <w:t xml:space="preserve"> equipped </w:t>
      </w:r>
      <w:r w:rsidR="00E66577">
        <w:t xml:space="preserve">with </w:t>
      </w:r>
      <w:r w:rsidR="00E66577" w:rsidRPr="00E66577">
        <w:t xml:space="preserve">FP-730 </w:t>
      </w:r>
      <w:r w:rsidR="00E66577">
        <w:t>fiber probe (Photo Research, Syracuse, NY, U.S.A.)</w:t>
      </w:r>
    </w:p>
    <w:p w:rsidR="00F66B3F" w:rsidRDefault="007E2F0E" w:rsidP="00F66B3F">
      <w:pPr>
        <w:pStyle w:val="09BodyFirstParagraph"/>
      </w:pPr>
      <w:r>
        <w:t>Grasshopper3 9.1 MP Mono USB3 Vision (Point Grey Research Inc., BC, Canada)</w:t>
      </w:r>
      <w:r w:rsidR="003A7BF8">
        <w:t>, size and id of sensor, resolution</w:t>
      </w:r>
    </w:p>
    <w:p w:rsidR="00EF1400" w:rsidRPr="00EF1400" w:rsidRDefault="0081092B" w:rsidP="00EF1400">
      <w:pPr>
        <w:pStyle w:val="09BodyFirstParagraph"/>
      </w:pPr>
      <w:r>
        <w:t>XYZ stage system</w:t>
      </w:r>
      <w:r w:rsidR="00EF1400" w:rsidRPr="00EF1400">
        <w:t xml:space="preserve"> </w:t>
      </w:r>
      <w:r w:rsidR="00EF1400">
        <w:t>MAC 6000, (</w:t>
      </w:r>
      <w:proofErr w:type="spellStart"/>
      <w:r w:rsidR="00EF1400">
        <w:t>Ludl</w:t>
      </w:r>
      <w:proofErr w:type="spellEnd"/>
      <w:r w:rsidR="00EF1400">
        <w:t xml:space="preserve"> Electronic Products Ltd., Hawthorne, NY, USA)</w:t>
      </w: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lastRenderedPageBreak/>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6413DF" w:rsidRDefault="001629BC" w:rsidP="00144183">
      <w:pPr>
        <w:pStyle w:val="09BodyFirstParagraph"/>
      </w:pPr>
      <w:r>
        <w:t xml:space="preserve">Both standard and non-standard transparent targets were used. The standard targets include </w:t>
      </w:r>
      <w:r w:rsidR="006413DF">
        <w:t xml:space="preserve">Kodak Warren gelatin neutral density (ND)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413DF">
        <w:t xml:space="preserve"> </w:t>
      </w:r>
      <w:r>
        <w:t xml:space="preserve">and </w:t>
      </w:r>
      <w:r w:rsidR="006413DF">
        <w:t xml:space="preserve">color </w:t>
      </w:r>
      <w:r w:rsidR="000C3EDB">
        <w:t xml:space="preserve">gelatin </w:t>
      </w:r>
      <w:r w:rsidR="00412BBE">
        <w:t>filters</w:t>
      </w:r>
      <w:r w:rsidR="006413DF">
        <w:t xml:space="preserve"> </w:t>
      </w:r>
      <w:r w:rsidR="001879E4">
        <w:t xml:space="preserve">#12 (yellow), </w:t>
      </w:r>
      <w:r w:rsidR="000C22F0">
        <w:t>#25 (red), #32 (magenta), #47 (deep blue),</w:t>
      </w:r>
      <w:r w:rsidR="00E701BC">
        <w:t xml:space="preserve"> </w:t>
      </w:r>
      <w:r w:rsidR="000C22F0">
        <w:t xml:space="preserve">and #58 (green) </w:t>
      </w:r>
      <w:bookmarkStart w:id="1" w:name="_GoBack"/>
      <w:bookmarkEnd w:id="1"/>
      <w:r w:rsidR="006413DF">
        <w:t>(Edmunds Optics</w:t>
      </w:r>
      <w:r w:rsidR="00E77A40">
        <w:t xml:space="preserve">, </w:t>
      </w:r>
      <w:r w:rsidR="00E77A40" w:rsidRPr="00E77A40">
        <w:t>Barrington, NJ</w:t>
      </w:r>
      <w:r w:rsidR="00E77A40">
        <w:t>, USA).</w:t>
      </w:r>
    </w:p>
    <w:p w:rsidR="00144183" w:rsidRDefault="00144183" w:rsidP="00144183">
      <w:pPr>
        <w:pStyle w:val="09BodyFirstParagraph"/>
      </w:pPr>
      <w:proofErr w:type="spellStart"/>
      <w:r>
        <w:t>Roscolux</w:t>
      </w:r>
      <w:proofErr w:type="spellEnd"/>
      <w:r>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rsidR="00786D34" w:rsidRPr="00786D34" w:rsidRDefault="00786D34" w:rsidP="00786D34">
      <w:pPr>
        <w:pStyle w:val="09BodyFirstParagraph"/>
      </w:pPr>
      <w:r>
        <w:t>Tissue slide, comparison with WSI scanners measurements.</w:t>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EA3A6F" w:rsidRDefault="00A31991" w:rsidP="000C3EDB">
      <w:pPr>
        <w:pStyle w:val="09BodyFirstParagraph"/>
        <w:spacing w:after="120"/>
      </w:pPr>
      <w:r>
        <w:t xml:space="preserve">Measurements </w:t>
      </w:r>
      <w:r w:rsidR="00EB6FE3">
        <w:t xml:space="preserve">of the transmittance were conducted using first the </w:t>
      </w:r>
      <w:r>
        <w:t>spectroradiometer</w:t>
      </w:r>
      <w:r w:rsidR="00EB6FE3">
        <w:t xml:space="preserve"> with a broadband illumination and secondly the camera </w:t>
      </w:r>
      <w:r w:rsidR="005C00D6">
        <w:t>with narrow band illumination (</w:t>
      </w:r>
      <m:oMath>
        <m:r>
          <w:rPr>
            <w:rFonts w:ascii="Cambria Math" w:hAnsi="Cambria Math"/>
          </w:rPr>
          <m:t>380</m:t>
        </m:r>
        <m:r>
          <m:rPr>
            <m:sty m:val="p"/>
          </m:rPr>
          <w:rPr>
            <w:rFonts w:ascii="Cambria Math" w:hAnsi="Cambria Math"/>
          </w:rPr>
          <m:t>nm to</m:t>
        </m:r>
        <m:r>
          <w:rPr>
            <w:rFonts w:ascii="Cambria Math" w:hAnsi="Cambria Math"/>
          </w:rPr>
          <m:t xml:space="preserve"> 780</m:t>
        </m:r>
        <m:r>
          <m:rPr>
            <m:sty m:val="p"/>
          </m:rPr>
          <w:rPr>
            <w:rFonts w:ascii="Cambria Math" w:hAnsi="Cambria Math"/>
          </w:rPr>
          <m:t>nm, Bandwidth</m:t>
        </m:r>
        <m:r>
          <w:rPr>
            <w:rFonts w:ascii="Cambria Math" w:hAnsi="Cambria Math"/>
          </w:rPr>
          <m:t>=10</m:t>
        </m:r>
        <m:r>
          <m:rPr>
            <m:sty m:val="p"/>
          </m:rPr>
          <w:rPr>
            <w:rFonts w:ascii="Cambria Math" w:hAnsi="Cambria Math"/>
          </w:rPr>
          <m:t>nm</m:t>
        </m:r>
      </m:oMath>
      <w:r w:rsidR="005C00D6">
        <w:t xml:space="preserve"> in steps of </w:t>
      </w:r>
      <m:oMath>
        <m:r>
          <w:rPr>
            <w:rFonts w:ascii="Cambria Math" w:hAnsi="Cambria Math"/>
          </w:rPr>
          <m:t>10</m:t>
        </m:r>
        <m:r>
          <m:rPr>
            <m:sty m:val="p"/>
          </m:rPr>
          <w:rPr>
            <w:rFonts w:ascii="Cambria Math" w:hAnsi="Cambria Math"/>
          </w:rPr>
          <m:t>nm</m:t>
        </m:r>
      </m:oMath>
      <w:r w:rsidR="005C00D6">
        <w:t xml:space="preserve">). </w:t>
      </w:r>
      <w:r w:rsidR="002A6A26">
        <w:t xml:space="preserve">The transmittance of the </w:t>
      </w:r>
      <w:r w:rsidR="002A6A26" w:rsidRPr="00E35244">
        <w:t>sample</w:t>
      </w:r>
      <w:r w:rsidR="002A6A26">
        <w:t xml:space="preserve"> </w:t>
      </w:r>
      <w:r w:rsidR="00E35244">
        <w:t>is</w:t>
      </w:r>
    </w:p>
    <w:tbl>
      <w:tblPr>
        <w:tblStyle w:val="TableGrid"/>
        <w:tblW w:w="0" w:type="auto"/>
        <w:tblLook w:val="04A0" w:firstRow="1" w:lastRow="0" w:firstColumn="1" w:lastColumn="0" w:noHBand="0" w:noVBand="1"/>
      </w:tblPr>
      <w:tblGrid>
        <w:gridCol w:w="7195"/>
        <w:gridCol w:w="473"/>
      </w:tblGrid>
      <w:tr w:rsidR="00EA3A6F" w:rsidTr="00CB5F0B">
        <w:tc>
          <w:tcPr>
            <w:tcW w:w="7195" w:type="dxa"/>
            <w:vAlign w:val="center"/>
          </w:tcPr>
          <w:p w:rsidR="00EA3A6F" w:rsidRPr="005C00D6" w:rsidRDefault="00EA3A6F" w:rsidP="00CB5F0B">
            <w:pPr>
              <w:pStyle w:val="Equation"/>
              <w:tabs>
                <w:tab w:val="clear" w:pos="4680"/>
                <w:tab w:val="left" w:pos="2970"/>
              </w:tabs>
              <w:jc w:val="center"/>
              <w:rPr>
                <w:rFonts w:ascii="Cambria Math" w:hAnsi="Cambria Math" w:hint="eastAsia"/>
                <w:i/>
                <w:sz w:val="20"/>
                <w:szCs w:val="20"/>
              </w:rPr>
            </w:pPr>
            <m:oMathPara>
              <m:oMath>
                <m:r>
                  <w:rPr>
                    <w:rFonts w:ascii="Cambria Math" w:hAnsi="Cambria Math"/>
                    <w:sz w:val="20"/>
                    <w:szCs w:val="20"/>
                  </w:rPr>
                  <m:t>T</m:t>
                </m:r>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m:t>
                        </m:r>
                      </m:sub>
                    </m:sSub>
                    <m:d>
                      <m:dPr>
                        <m:ctrlPr>
                          <w:rPr>
                            <w:rFonts w:ascii="Cambria Math" w:hAnsi="Cambria Math"/>
                            <w:i/>
                            <w:sz w:val="20"/>
                            <w:szCs w:val="20"/>
                          </w:rPr>
                        </m:ctrlPr>
                      </m:dPr>
                      <m:e>
                        <m:r>
                          <m:rPr>
                            <m:sty m:val="p"/>
                          </m:rP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WBg</m:t>
                        </m:r>
                      </m:sub>
                    </m:sSub>
                    <m:d>
                      <m:dPr>
                        <m:ctrlPr>
                          <w:rPr>
                            <w:rFonts w:ascii="Cambria Math" w:hAnsi="Cambria Math"/>
                            <w:i/>
                            <w:sz w:val="20"/>
                            <w:szCs w:val="20"/>
                          </w:rPr>
                        </m:ctrlPr>
                      </m:dPr>
                      <m:e>
                        <m:r>
                          <m:rPr>
                            <m:sty m:val="p"/>
                          </m:rPr>
                          <w:rPr>
                            <w:rFonts w:ascii="Cambria Math" w:hAnsi="Cambria Math"/>
                            <w:sz w:val="20"/>
                            <w:szCs w:val="20"/>
                          </w:rPr>
                          <m:t>λ</m:t>
                        </m:r>
                      </m:e>
                    </m:d>
                    <m:ctrlPr>
                      <w:rPr>
                        <w:rFonts w:ascii="Cambria Math" w:hAnsi="Cambria Math"/>
                        <w:i/>
                        <w:sz w:val="20"/>
                        <w:szCs w:val="20"/>
                      </w:rPr>
                    </m:ctrlPr>
                  </m:den>
                </m:f>
                <m:r>
                  <w:rPr>
                    <w:rFonts w:ascii="Cambria Math" w:hAnsi="Cambria Math"/>
                    <w:sz w:val="20"/>
                    <w:szCs w:val="20"/>
                  </w:rPr>
                  <m:t>,</m:t>
                </m:r>
              </m:oMath>
            </m:oMathPara>
          </w:p>
        </w:tc>
        <w:tc>
          <w:tcPr>
            <w:tcW w:w="341" w:type="dxa"/>
            <w:vAlign w:val="center"/>
          </w:tcPr>
          <w:p w:rsidR="00EA3A6F" w:rsidRDefault="00EA3A6F" w:rsidP="00CB5F0B">
            <w:pPr>
              <w:pStyle w:val="Equation"/>
              <w:tabs>
                <w:tab w:val="clear" w:pos="4680"/>
                <w:tab w:val="left" w:pos="2970"/>
              </w:tabs>
              <w:jc w:val="both"/>
            </w:pPr>
            <w:r w:rsidRPr="009D789B">
              <w:t>(</w:t>
            </w:r>
            <w:bookmarkStart w:id="2" w:name="EqTransmittance"/>
            <w:r>
              <w:fldChar w:fldCharType="begin"/>
            </w:r>
            <w:r>
              <w:instrText xml:space="preserve"> SEQ Eq \* MERGEFORMAT </w:instrText>
            </w:r>
            <w:r>
              <w:fldChar w:fldCharType="separate"/>
            </w:r>
            <w:r w:rsidR="002F0301">
              <w:rPr>
                <w:noProof/>
              </w:rPr>
              <w:t>1</w:t>
            </w:r>
            <w:r>
              <w:rPr>
                <w:noProof/>
              </w:rPr>
              <w:fldChar w:fldCharType="end"/>
            </w:r>
            <w:bookmarkEnd w:id="2"/>
            <w:r w:rsidRPr="009D789B">
              <w:t>)</w:t>
            </w:r>
          </w:p>
        </w:tc>
      </w:tr>
    </w:tbl>
    <w:p w:rsidR="00605145" w:rsidRDefault="00E35244" w:rsidP="005C00D6">
      <w:pPr>
        <w:pStyle w:val="09BodyFirstParagraph"/>
        <w:spacing w:after="120"/>
      </w:pPr>
      <w:r w:rsidRPr="000D37CA">
        <w:rPr>
          <w:szCs w:val="20"/>
        </w:rPr>
        <w:t xml:space="preserve">were </w:t>
      </w:r>
      <m:oMath>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r>
          <w:rPr>
            <w:rFonts w:ascii="Cambria Math" w:hAnsi="Cambria Math"/>
            <w:szCs w:val="20"/>
          </w:rPr>
          <m:t>)</m:t>
        </m:r>
      </m:oMath>
      <w:r w:rsidR="000D37CA" w:rsidRPr="000D37CA">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r>
          <w:rPr>
            <w:rFonts w:ascii="Cambria Math" w:hAnsi="Cambria Math"/>
            <w:szCs w:val="20"/>
          </w:rPr>
          <m:t>)</m:t>
        </m:r>
      </m:oMath>
      <w:r w:rsidR="000D37CA" w:rsidRPr="000D37CA">
        <w:rPr>
          <w:szCs w:val="20"/>
        </w:rPr>
        <w:t xml:space="preserve"> are</w:t>
      </w:r>
      <w:r w:rsidRPr="000D37CA">
        <w:rPr>
          <w:szCs w:val="20"/>
        </w:rPr>
        <w:t xml:space="preserve"> the intensities of the signal measured with the sample the light path and with no sample in the light path</w:t>
      </w:r>
      <w:r w:rsidR="00103552">
        <w:rPr>
          <w:szCs w:val="20"/>
        </w:rPr>
        <w:t xml:space="preserve"> (</w:t>
      </w:r>
      <m:oMath>
        <m:r>
          <w:rPr>
            <w:rFonts w:ascii="Cambria Math" w:hAnsi="Cambria Math"/>
            <w:szCs w:val="20"/>
          </w:rPr>
          <m:t>T=100%</m:t>
        </m:r>
      </m:oMath>
      <w:r w:rsidR="00103552">
        <w:rPr>
          <w:szCs w:val="20"/>
        </w:rPr>
        <w:t>)</w:t>
      </w:r>
      <w:r w:rsidR="000D37CA" w:rsidRPr="000D37CA">
        <w:rPr>
          <w:szCs w:val="20"/>
        </w:rPr>
        <w:t xml:space="preserve">, respectively.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SBg</m:t>
            </m:r>
          </m:sub>
        </m:sSub>
      </m:oMath>
      <w:r w:rsidR="00A31991">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oMath>
      <w:r w:rsidR="00A31991">
        <w:rPr>
          <w:szCs w:val="20"/>
        </w:rPr>
        <w:t xml:space="preserve"> are the background signals obtained setting the intensity of the light engine to zero and account for both </w:t>
      </w:r>
      <w:r w:rsidR="00BC19B2">
        <w:rPr>
          <w:szCs w:val="20"/>
        </w:rPr>
        <w:t>persistent background</w:t>
      </w:r>
      <w:r w:rsidR="00A31991">
        <w:rPr>
          <w:szCs w:val="20"/>
        </w:rPr>
        <w:t xml:space="preserve"> </w:t>
      </w:r>
      <w:r w:rsidR="00BC19B2">
        <w:rPr>
          <w:szCs w:val="20"/>
        </w:rPr>
        <w:t xml:space="preserve">illumination </w:t>
      </w:r>
      <w:r w:rsidR="00A31991">
        <w:rPr>
          <w:szCs w:val="20"/>
        </w:rPr>
        <w:t xml:space="preserve">observed with the light source [Figure spectra??] and camera background noise.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oMath>
      <w:r w:rsidR="00103552">
        <w:rPr>
          <w:szCs w:val="20"/>
        </w:rPr>
        <w:t xml:space="preserve"> and </w:t>
      </w:r>
      <m:oMath>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oMath>
      <w:r w:rsidR="00103552">
        <w:rPr>
          <w:szCs w:val="20"/>
        </w:rPr>
        <w:t xml:space="preserve"> were measured with an optimized value of the </w:t>
      </w:r>
      <w:r w:rsidR="00A31991">
        <w:rPr>
          <w:szCs w:val="20"/>
        </w:rPr>
        <w:t>light source intensity value</w:t>
      </w:r>
      <w:r w:rsidR="00103552">
        <w:rPr>
          <w:szCs w:val="20"/>
        </w:rPr>
        <w:t xml:space="preserve"> for obtaining the higher signal output without detector saturation. For the camera measurements, the light source intensity value and the camera shutter time were both optimized wavelength by wavelength.</w:t>
      </w:r>
      <w:r w:rsidR="000F6560">
        <w:rPr>
          <w:szCs w:val="20"/>
        </w:rPr>
        <w:t xml:space="preserve"> </w:t>
      </w:r>
      <w:r w:rsidR="004A2E1E">
        <w:t xml:space="preserve">The CIE tri-stimulus values </w:t>
      </w:r>
      <w:r w:rsidR="005C00D6">
        <w:t>were then computed as</w:t>
      </w:r>
    </w:p>
    <w:tbl>
      <w:tblPr>
        <w:tblStyle w:val="TableGrid"/>
        <w:tblW w:w="0" w:type="auto"/>
        <w:tblLook w:val="04A0" w:firstRow="1" w:lastRow="0" w:firstColumn="1" w:lastColumn="0" w:noHBand="0" w:noVBand="1"/>
      </w:tblPr>
      <w:tblGrid>
        <w:gridCol w:w="7195"/>
        <w:gridCol w:w="473"/>
      </w:tblGrid>
      <w:tr w:rsidR="004A2E1E" w:rsidTr="00A95E2C">
        <w:tc>
          <w:tcPr>
            <w:tcW w:w="7195" w:type="dxa"/>
            <w:vAlign w:val="center"/>
          </w:tcPr>
          <w:p w:rsidR="004A2E1E" w:rsidRPr="004A2E1E" w:rsidRDefault="00B5116C"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w:t>
            </w:r>
            <w:r w:rsidR="00661E71">
              <w:rPr>
                <w:noProof/>
              </w:rPr>
              <w:fldChar w:fldCharType="end"/>
            </w:r>
            <w:r w:rsidRPr="009D789B">
              <w:t>)</w:t>
            </w:r>
          </w:p>
        </w:tc>
      </w:tr>
    </w:tbl>
    <w:p w:rsidR="00FE23A3" w:rsidRPr="00261B18" w:rsidRDefault="004A2E1E" w:rsidP="00E35244">
      <w:pPr>
        <w:pStyle w:val="09BodyFirstParagraph"/>
        <w:spacing w:after="120"/>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r w:rsidR="00E35244">
        <w:t xml:space="preserve"> </w:t>
      </w:r>
      <w:r w:rsidR="00F67E3C">
        <w:t xml:space="preserve">Converting the integral to summations, </w:t>
      </w:r>
      <w:r w:rsidR="00F67E3C" w:rsidRPr="00644BCD">
        <w:t>we</w:t>
      </w:r>
      <w:r w:rsidR="00F67E3C">
        <w:t xml:space="preserve"> have</w:t>
      </w:r>
    </w:p>
    <w:tbl>
      <w:tblPr>
        <w:tblStyle w:val="TableGrid"/>
        <w:tblW w:w="0" w:type="auto"/>
        <w:tblLook w:val="04A0" w:firstRow="1" w:lastRow="0" w:firstColumn="1" w:lastColumn="0" w:noHBand="0" w:noVBand="1"/>
      </w:tblPr>
      <w:tblGrid>
        <w:gridCol w:w="7195"/>
        <w:gridCol w:w="473"/>
      </w:tblGrid>
      <w:tr w:rsidR="00F67E3C" w:rsidTr="00A95E2C">
        <w:tc>
          <w:tcPr>
            <w:tcW w:w="7195" w:type="dxa"/>
            <w:vAlign w:val="center"/>
          </w:tcPr>
          <w:p w:rsidR="00F67E3C" w:rsidRPr="009E155E" w:rsidRDefault="00B5116C"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3" w:name="EqCIEXYZ"/>
            <w:r w:rsidR="00557DBE">
              <w:fldChar w:fldCharType="begin"/>
            </w:r>
            <w:r w:rsidR="00557DBE">
              <w:instrText xml:space="preserve"> SEQ Eq \* MERGEFORMAT  \* MERGEFORMAT </w:instrText>
            </w:r>
            <w:r w:rsidR="00557DBE">
              <w:fldChar w:fldCharType="separate"/>
            </w:r>
            <w:r w:rsidR="002F0301">
              <w:rPr>
                <w:noProof/>
              </w:rPr>
              <w:t>3</w:t>
            </w:r>
            <w:r w:rsidR="00557DBE">
              <w:fldChar w:fldCharType="end"/>
            </w:r>
            <w:bookmarkEnd w:id="3"/>
            <w:r w:rsidRPr="009D789B">
              <w:t>)</w:t>
            </w:r>
          </w:p>
        </w:tc>
      </w:tr>
    </w:tbl>
    <w:p w:rsidR="00F67E3C" w:rsidRPr="00114C03" w:rsidRDefault="003F4870" w:rsidP="005C00D6">
      <w:pPr>
        <w:pStyle w:val="09BodyFirstParagraph"/>
        <w:spacing w:after="120"/>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1F280D"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4</w:t>
            </w:r>
            <w:r w:rsidR="00661E71">
              <w:rPr>
                <w:noProof/>
              </w:rPr>
              <w:fldChar w:fldCharType="end"/>
            </w:r>
            <w:r w:rsidRPr="009D789B">
              <w:t>)</w:t>
            </w:r>
          </w:p>
        </w:tc>
      </w:tr>
    </w:tbl>
    <w:p w:rsidR="004A2E1E" w:rsidRDefault="00304FA6" w:rsidP="005C00D6">
      <w:pPr>
        <w:pStyle w:val="10BodySubsequentParagraph"/>
        <w:spacing w:before="120" w:after="120"/>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w:t>
      </w:r>
      <w:r w:rsidR="005C00D6">
        <w:t>were then computed as</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B5116C"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r>
                        <w:rPr>
                          <w:rFonts w:ascii="Cambria Math" w:hAnsi="Cambria Math"/>
                          <w:sz w:val="20"/>
                          <w:szCs w:val="20"/>
                        </w:rPr>
                        <m:t>,</m:t>
                      </m:r>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4" w:name="EqCIELAB"/>
            <w:r>
              <w:fldChar w:fldCharType="begin"/>
            </w:r>
            <w:r>
              <w:instrText xml:space="preserve"> SEQ Eq \* MERGEFORMAT </w:instrText>
            </w:r>
            <w:r>
              <w:fldChar w:fldCharType="separate"/>
            </w:r>
            <w:r w:rsidR="002F0301">
              <w:rPr>
                <w:noProof/>
              </w:rPr>
              <w:t>5</w:t>
            </w:r>
            <w:r>
              <w:rPr>
                <w:noProof/>
              </w:rPr>
              <w:fldChar w:fldCharType="end"/>
            </w:r>
            <w:bookmarkEnd w:id="4"/>
            <w:r w:rsidRPr="009D789B">
              <w:t>)</w:t>
            </w:r>
          </w:p>
        </w:tc>
      </w:tr>
    </w:tbl>
    <w:p w:rsidR="004A2E1E" w:rsidRDefault="009E155E" w:rsidP="00E35244">
      <w:pPr>
        <w:pStyle w:val="10BodySubsequentParagraph"/>
        <w:spacing w:before="120" w:after="120"/>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6</w:t>
            </w:r>
            <w:r w:rsidR="00661E71">
              <w:rPr>
                <w:noProof/>
              </w:rPr>
              <w:fldChar w:fldCharType="end"/>
            </w:r>
            <w:r w:rsidRPr="009D789B">
              <w:t>)</w:t>
            </w:r>
          </w:p>
        </w:tc>
      </w:tr>
    </w:tbl>
    <w:p w:rsidR="00D85C35" w:rsidRDefault="00D85C35" w:rsidP="00E35244">
      <w:pPr>
        <w:pStyle w:val="10BodySubsequentParagraph"/>
        <w:spacing w:before="120" w:after="120"/>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r w:rsidR="00E35244">
        <w:t xml:space="preserve"> </w:t>
      </w:r>
      <w:r w:rsidR="00107423">
        <w:t>The color difference in the CIEL</w:t>
      </w:r>
      <w:r w:rsidR="00162016">
        <w:t>AB</w:t>
      </w:r>
      <w:r w:rsidR="00107423">
        <w:t xml:space="preserve"> </w:t>
      </w:r>
      <w:r w:rsidR="00876506">
        <w:t xml:space="preserve">color </w:t>
      </w:r>
      <w:r w:rsidR="00107423">
        <w:t xml:space="preserve">space can be computed as the Euclidian distance between </w:t>
      </w:r>
      <w:r w:rsidR="00DE3C4A">
        <w:t>two</w:t>
      </w:r>
      <w:r w:rsidR="00410808">
        <w:t xml:space="preserve">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7195"/>
        <w:gridCol w:w="47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5" w:name="EqDeltaE"/>
            <w:r>
              <w:fldChar w:fldCharType="begin"/>
            </w:r>
            <w:r>
              <w:instrText xml:space="preserve"> SEQ Eq \* MERGEFORMAT </w:instrText>
            </w:r>
            <w:r>
              <w:fldChar w:fldCharType="separate"/>
            </w:r>
            <w:r w:rsidR="002F0301">
              <w:rPr>
                <w:noProof/>
              </w:rPr>
              <w:t>7</w:t>
            </w:r>
            <w:r>
              <w:rPr>
                <w:noProof/>
              </w:rPr>
              <w:fldChar w:fldCharType="end"/>
            </w:r>
            <w:bookmarkEnd w:id="5"/>
            <w:r w:rsidRPr="009D789B">
              <w:t>)</w:t>
            </w:r>
          </w:p>
        </w:tc>
      </w:tr>
    </w:tbl>
    <w:p w:rsidR="009E155E" w:rsidRPr="00A90DC8" w:rsidRDefault="00410808" w:rsidP="00E35244">
      <w:pPr>
        <w:pStyle w:val="10BodySubsequentParagraph"/>
        <w:spacing w:before="120"/>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8A0DA2">
      <w:pPr>
        <w:pStyle w:val="09BodyFirstParagraph"/>
        <w:spacing w:after="120"/>
      </w:pPr>
      <w:r>
        <w:t>The uncertainty on the transmittance, CIEXYZ</w:t>
      </w:r>
      <w:r w:rsidR="00876506">
        <w:t xml:space="preserve"> coordinates</w:t>
      </w:r>
      <w:r>
        <w:t xml:space="preserve">, CIELAB </w:t>
      </w:r>
      <w:r w:rsidR="00876506">
        <w:t xml:space="preserve">coordinates </w:t>
      </w:r>
      <w:r>
        <w:t xml:space="preserve">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CB2CF2">
        <w:instrText xml:space="preserve"> ADDIN EN.CITE &lt;EndNote&gt;&lt;Cite&gt;&lt;Year&gt;2004&lt;/Year&gt;&lt;RecNum&gt;21&lt;/RecNum&gt;&lt;DisplayText&gt;[5,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Article"&gt;17&lt;/ref-type&gt;&lt;contributors&gt;&lt;/contributors&gt;&lt;titles&gt;&lt;title&gt;Guide to the Expression of Uncertainty in Measurement (GUM)–Supplement 1: Numerical Methods for the Propagation of Distributions&lt;/title&gt;&lt;secondary-title&gt;International Organization for Standardization&lt;/secondary-title&gt;&lt;/titles&gt;&lt;periodical&gt;&lt;full-title&gt;International Organization for Standardization&lt;/full-title&gt;&lt;/periodical&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7195"/>
        <w:gridCol w:w="473"/>
      </w:tblGrid>
      <w:tr w:rsidR="000A03E8" w:rsidTr="00A95E2C">
        <w:tc>
          <w:tcPr>
            <w:tcW w:w="7195" w:type="dxa"/>
            <w:vAlign w:val="center"/>
          </w:tcPr>
          <w:p w:rsidR="000A03E8" w:rsidRDefault="00B5116C"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6" w:name="EqUncertPropa"/>
            <w:r>
              <w:fldChar w:fldCharType="begin"/>
            </w:r>
            <w:r>
              <w:instrText xml:space="preserve"> SEQ Eq \* MERGEFORMAT </w:instrText>
            </w:r>
            <w:r>
              <w:fldChar w:fldCharType="separate"/>
            </w:r>
            <w:r w:rsidR="002F0301">
              <w:rPr>
                <w:noProof/>
              </w:rPr>
              <w:t>8</w:t>
            </w:r>
            <w:r>
              <w:rPr>
                <w:noProof/>
              </w:rPr>
              <w:fldChar w:fldCharType="end"/>
            </w:r>
            <w:bookmarkEnd w:id="6"/>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A1132E">
      <w:pPr>
        <w:pStyle w:val="10BodySubsequentParagraph"/>
        <w:spacing w:before="120" w:after="120"/>
      </w:pPr>
      <w:r>
        <w:t>From Eq. (</w:t>
      </w:r>
      <w:r w:rsidR="00A1132E">
        <w:fldChar w:fldCharType="begin"/>
      </w:r>
      <w:r w:rsidR="00A1132E">
        <w:instrText xml:space="preserve"> REF EqTransmittance \h </w:instrText>
      </w:r>
      <w:r w:rsidR="00A1132E">
        <w:fldChar w:fldCharType="separate"/>
      </w:r>
      <w:r w:rsidR="002F0301">
        <w:rPr>
          <w:noProof/>
        </w:rPr>
        <w:t>1</w:t>
      </w:r>
      <w:r w:rsidR="00A1132E">
        <w:fldChar w:fldCharType="end"/>
      </w:r>
      <w:r>
        <w:t>) and Eq. (</w:t>
      </w:r>
      <w:r>
        <w:fldChar w:fldCharType="begin"/>
      </w:r>
      <w:r>
        <w:instrText xml:space="preserve"> REF EqUncertPropa \h </w:instrText>
      </w:r>
      <w:r>
        <w:fldChar w:fldCharType="separate"/>
      </w:r>
      <w:r w:rsidR="002F0301">
        <w:rPr>
          <w:noProof/>
        </w:rPr>
        <w:t>8</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7195"/>
        <w:gridCol w:w="473"/>
      </w:tblGrid>
      <w:tr w:rsidR="008110EC" w:rsidTr="00661E71">
        <w:tc>
          <w:tcPr>
            <w:tcW w:w="7195" w:type="dxa"/>
            <w:vAlign w:val="center"/>
          </w:tcPr>
          <w:p w:rsidR="008110EC" w:rsidRPr="00FE6D0E" w:rsidRDefault="00B5116C" w:rsidP="00661E71">
            <w:pPr>
              <w:pStyle w:val="Equation"/>
              <w:tabs>
                <w:tab w:val="clear" w:pos="4680"/>
                <w:tab w:val="left" w:pos="2970"/>
              </w:tabs>
              <w:jc w:val="center"/>
              <w:rPr>
                <w:rFonts w:ascii="Cambria Math" w:hAnsi="Cambria Math" w:hint="eastAsia"/>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4</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sz w:val="20"/>
                                      <w:szCs w:val="20"/>
                                    </w:rPr>
                                    <m:t>λ</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S</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xml:space="preserve">, </m:t>
                  </m:r>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W</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Cs w:val="20"/>
                        </w:rPr>
                        <m:t>, I</m:t>
                      </m:r>
                    </m:e>
                    <m:sub>
                      <m:r>
                        <w:rPr>
                          <w:rFonts w:ascii="Cambria Math" w:hAnsi="Cambria Math"/>
                          <w:szCs w:val="20"/>
                        </w:rPr>
                        <m:t>SBg</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WBg</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7" w:name="EqUncertTransmittance"/>
            <w:r>
              <w:fldChar w:fldCharType="begin"/>
            </w:r>
            <w:r>
              <w:instrText xml:space="preserve"> SEQ Eq \* MERGEFORMAT </w:instrText>
            </w:r>
            <w:r>
              <w:fldChar w:fldCharType="separate"/>
            </w:r>
            <w:r w:rsidR="002F0301">
              <w:rPr>
                <w:noProof/>
              </w:rPr>
              <w:t>9</w:t>
            </w:r>
            <w:r>
              <w:rPr>
                <w:noProof/>
              </w:rPr>
              <w:fldChar w:fldCharType="end"/>
            </w:r>
            <w:bookmarkEnd w:id="7"/>
            <w:r w:rsidRPr="009D789B">
              <w:t>)</w:t>
            </w:r>
          </w:p>
        </w:tc>
      </w:tr>
    </w:tbl>
    <w:p w:rsidR="008110EC" w:rsidRPr="001F5A13" w:rsidRDefault="00FE6D0E" w:rsidP="00FE6D0E">
      <w:pPr>
        <w:pStyle w:val="09BodyFirstParagraph"/>
      </w:pPr>
      <w:r>
        <w:t xml:space="preserve">since the measurements of the sample, the 100% transmittance and </w:t>
      </w:r>
      <w:r w:rsidR="00307E13">
        <w:t>background</w:t>
      </w:r>
      <w:r>
        <w:t xml:space="preserv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A1132E">
      <w:pPr>
        <w:pStyle w:val="10BodySubsequentParagraph"/>
        <w:spacing w:before="120" w:after="120"/>
        <w:rPr>
          <w:szCs w:val="20"/>
        </w:rPr>
      </w:pPr>
      <w:r>
        <w:t>From Eq. (</w:t>
      </w:r>
      <w:r>
        <w:fldChar w:fldCharType="begin"/>
      </w:r>
      <w:r>
        <w:instrText xml:space="preserve"> REF EqCIEXYZ \h </w:instrText>
      </w:r>
      <w:r>
        <w:fldChar w:fldCharType="separate"/>
      </w:r>
      <w:r w:rsidR="002F0301">
        <w:rPr>
          <w:noProof/>
        </w:rPr>
        <w:t>3</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2F0301">
        <w:rPr>
          <w:noProof/>
        </w:rPr>
        <w:t>8</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hint="eastAsia"/>
                <w:b/>
                <w:i/>
                <w:sz w:val="20"/>
                <w:szCs w:val="20"/>
              </w:rPr>
            </w:pPr>
            <m:oMathPara>
              <m:oMath>
                <m:r>
                  <m:rPr>
                    <m:sty m:val="bi"/>
                  </m:rPr>
                  <w:rPr>
                    <w:rFonts w:ascii="Cambria Math" w:hAnsi="Cambria Math"/>
                    <w:sz w:val="20"/>
                    <w:szCs w:val="20"/>
                  </w:rPr>
                  <w:lastRenderedPageBreak/>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10</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1057CF">
      <w:pPr>
        <w:pStyle w:val="10BodySubsequentParagraph"/>
        <w:spacing w:before="120" w:after="120"/>
        <w:rPr>
          <w:rFonts w:cs="Times New Roman"/>
          <w:szCs w:val="20"/>
        </w:rPr>
      </w:pPr>
      <w:r>
        <w:t>From Eq. (</w:t>
      </w:r>
      <w:r>
        <w:fldChar w:fldCharType="begin"/>
      </w:r>
      <w:r>
        <w:instrText xml:space="preserve"> REF EqCIELAB \h </w:instrText>
      </w:r>
      <w:r>
        <w:fldChar w:fldCharType="separate"/>
      </w:r>
      <w:r w:rsidR="002F0301">
        <w:rPr>
          <w:noProof/>
        </w:rPr>
        <w:t>5</w:t>
      </w:r>
      <w:r>
        <w:fldChar w:fldCharType="end"/>
      </w:r>
      <w:r>
        <w:t>), the non-linearity of the relationship between the CIELAB coordinates and the CIEXYZ coordinates impl</w:t>
      </w:r>
      <w:r w:rsidR="00F71969">
        <w:t>ies</w:t>
      </w:r>
      <w:r>
        <w:t xml:space="preserve"> that Eq. (</w:t>
      </w:r>
      <w:r>
        <w:fldChar w:fldCharType="begin"/>
      </w:r>
      <w:r>
        <w:instrText xml:space="preserve"> REF EqUncertPropa \h </w:instrText>
      </w:r>
      <w:r>
        <w:fldChar w:fldCharType="separate"/>
      </w:r>
      <w:r w:rsidR="002F0301">
        <w:rPr>
          <w:noProof/>
        </w:rPr>
        <w:t>8</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706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hint="eastAsia"/>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11</w:t>
            </w:r>
            <w:r w:rsidR="00661E71">
              <w:rPr>
                <w:noProof/>
              </w:rPr>
              <w:fldChar w:fldCharType="end"/>
            </w:r>
            <w:r w:rsidRPr="009D789B">
              <w:t>)</w:t>
            </w:r>
          </w:p>
        </w:tc>
      </w:tr>
    </w:tbl>
    <w:p w:rsidR="002D39C5" w:rsidRDefault="002D39C5" w:rsidP="00A1132E">
      <w:pPr>
        <w:pStyle w:val="09BodyFirstParagraph"/>
        <w:spacing w:after="120"/>
      </w:pPr>
      <w:r>
        <w:t>where</w:t>
      </w:r>
    </w:p>
    <w:tbl>
      <w:tblPr>
        <w:tblStyle w:val="TableGrid"/>
        <w:tblW w:w="0" w:type="auto"/>
        <w:tblLook w:val="04A0" w:firstRow="1" w:lastRow="0" w:firstColumn="1" w:lastColumn="0" w:noHBand="0" w:noVBand="1"/>
      </w:tblPr>
      <w:tblGrid>
        <w:gridCol w:w="7179"/>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12</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A1132E">
      <w:pPr>
        <w:pStyle w:val="10BodySubsequentParagraph"/>
        <w:spacing w:before="120" w:after="120"/>
      </w:pPr>
      <w:r>
        <w:t>Finally, the uncertainty on the CIELAB coordinates can be propagated to the distance between 2 points of the CIELAB</w:t>
      </w:r>
      <w:r w:rsidR="00876506">
        <w:t xml:space="preserve"> color space</w:t>
      </w:r>
      <w:r>
        <w:t xml:space="preserve"> computed using Eq. (</w:t>
      </w:r>
      <w:r>
        <w:fldChar w:fldCharType="begin"/>
      </w:r>
      <w:r>
        <w:instrText xml:space="preserve"> REF EqDeltaE \h </w:instrText>
      </w:r>
      <w:r>
        <w:fldChar w:fldCharType="separate"/>
      </w:r>
      <w:r w:rsidR="002F0301">
        <w:rPr>
          <w:noProof/>
        </w:rPr>
        <w:t>7</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sSubSup>
              <m:sSubSupPr>
                <m:ctrlPr>
                  <w:rPr>
                    <w:rFonts w:ascii="Cambria Math" w:hAnsi="Cambria Math"/>
                    <w:b/>
                    <w:i/>
                    <w:szCs w:val="20"/>
                  </w:rPr>
                </m:ctrlPr>
              </m:sSubSupPr>
              <m:e>
                <m:r>
                  <m:rPr>
                    <m:sty m:val="bi"/>
                  </m:rPr>
                  <w:rPr>
                    <w:rFonts w:ascii="Cambria Math" w:hAnsi="Cambria Math"/>
                    <w:szCs w:val="20"/>
                  </w:rPr>
                  <m:t>E</m:t>
                </m:r>
              </m:e>
              <m:sub>
                <m:r>
                  <m:rPr>
                    <m:sty m:val="bi"/>
                  </m:rPr>
                  <w:rPr>
                    <w:rFonts w:ascii="Cambria Math" w:hAnsi="Cambria Math"/>
                    <w:szCs w:val="20"/>
                  </w:rPr>
                  <m:t>ab</m:t>
                </m:r>
              </m:sub>
              <m:sup>
                <m:r>
                  <m:rPr>
                    <m:sty m:val="bi"/>
                  </m:rPr>
                  <w:rPr>
                    <w:rFonts w:ascii="Cambria Math" w:hAnsi="Cambria Math"/>
                    <w:szCs w:val="20"/>
                  </w:rPr>
                  <m:t>*</m:t>
                </m:r>
              </m:sup>
            </m:sSubSup>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7063"/>
        <w:gridCol w:w="583"/>
      </w:tblGrid>
      <w:tr w:rsidR="0096214E" w:rsidRPr="00B5116C" w:rsidTr="009F4139">
        <w:tc>
          <w:tcPr>
            <w:tcW w:w="7063" w:type="dxa"/>
            <w:vAlign w:val="center"/>
          </w:tcPr>
          <w:p w:rsidR="0096214E" w:rsidRPr="00B5116C" w:rsidRDefault="00B5116C" w:rsidP="009F4139">
            <w:pPr>
              <w:pStyle w:val="Equation"/>
              <w:tabs>
                <w:tab w:val="clear" w:pos="4680"/>
                <w:tab w:val="left" w:pos="2970"/>
              </w:tabs>
              <w:jc w:val="both"/>
            </w:pPr>
            <m:oMathPara>
              <m:oMath>
                <m:sSub>
                  <m:sSubPr>
                    <m:ctrlPr>
                      <w:rPr>
                        <w:rFonts w:ascii="Cambria Math" w:hAnsi="Cambria Math"/>
                        <w:i/>
                      </w:rPr>
                    </m:ctrlPr>
                  </m:sSubPr>
                  <m:e>
                    <m:r>
                      <w:rPr>
                        <w:rFonts w:ascii="Cambria Math" w:hAnsi="Cambria Math"/>
                      </w:rPr>
                      <m:t>C</m:t>
                    </m:r>
                  </m:e>
                  <m:sub>
                    <m:r>
                      <w:rPr>
                        <w:rFonts w:ascii="Cambria Math" w:hAnsi="Cambria Math"/>
                      </w:rPr>
                      <m:t>CIELA</m:t>
                    </m:r>
                    <m:sSub>
                      <m:sSubPr>
                        <m:ctrlPr>
                          <w:rPr>
                            <w:rFonts w:ascii="Cambria Math" w:hAnsi="Cambria Math"/>
                            <w:i/>
                          </w:rPr>
                        </m:ctrlPr>
                      </m:sSubPr>
                      <m:e>
                        <m:r>
                          <w:rPr>
                            <w:rFonts w:ascii="Cambria Math" w:hAnsi="Cambria Math"/>
                          </w:rPr>
                          <m:t>B</m:t>
                        </m:r>
                      </m:e>
                      <m:sub>
                        <m: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CIELA</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CIELA</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e>
                      </m:mr>
                    </m:m>
                  </m:e>
                </m:d>
              </m:oMath>
            </m:oMathPara>
          </w:p>
        </w:tc>
        <w:tc>
          <w:tcPr>
            <w:tcW w:w="473" w:type="dxa"/>
            <w:vAlign w:val="center"/>
          </w:tcPr>
          <w:p w:rsidR="0096214E" w:rsidRPr="00B5116C" w:rsidRDefault="0096214E" w:rsidP="009F4139">
            <w:pPr>
              <w:pStyle w:val="Equation"/>
              <w:tabs>
                <w:tab w:val="clear" w:pos="4680"/>
                <w:tab w:val="left" w:pos="2970"/>
              </w:tabs>
              <w:jc w:val="both"/>
            </w:pPr>
            <w:r w:rsidRPr="00B5116C">
              <w:t>(</w:t>
            </w:r>
            <w:r w:rsidR="00661E71" w:rsidRPr="00B5116C">
              <w:rPr>
                <w:noProof/>
              </w:rPr>
              <w:fldChar w:fldCharType="begin"/>
            </w:r>
            <w:r w:rsidR="00661E71" w:rsidRPr="00B5116C">
              <w:rPr>
                <w:noProof/>
              </w:rPr>
              <w:instrText xml:space="preserve"> SEQ Eq \* MERGEFORMAT </w:instrText>
            </w:r>
            <w:r w:rsidR="00661E71" w:rsidRPr="00B5116C">
              <w:rPr>
                <w:noProof/>
              </w:rPr>
              <w:fldChar w:fldCharType="separate"/>
            </w:r>
            <w:r w:rsidR="002F0301" w:rsidRPr="00B5116C">
              <w:rPr>
                <w:noProof/>
              </w:rPr>
              <w:t>13</w:t>
            </w:r>
            <w:r w:rsidR="00661E71" w:rsidRPr="00B5116C">
              <w:rPr>
                <w:noProof/>
              </w:rPr>
              <w:fldChar w:fldCharType="end"/>
            </w:r>
            <w:r w:rsidRPr="00B5116C">
              <w:t>)</w:t>
            </w:r>
          </w:p>
        </w:tc>
      </w:tr>
    </w:tbl>
    <w:p w:rsidR="00A85E9B" w:rsidRDefault="0096214E" w:rsidP="00A1132E">
      <w:pPr>
        <w:pStyle w:val="10BodySubsequentParagraph"/>
        <w:spacing w:before="120" w:after="120"/>
        <w:ind w:firstLine="0"/>
      </w:pPr>
      <w:proofErr w:type="gramStart"/>
      <w:r>
        <w:t>and</w:t>
      </w:r>
      <w:proofErr w:type="gramEnd"/>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B5116C"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14</w:t>
            </w:r>
            <w:r w:rsidR="00661E71">
              <w:rPr>
                <w:noProof/>
              </w:rPr>
              <w:fldChar w:fldCharType="end"/>
            </w:r>
            <w:r w:rsidRPr="009D789B">
              <w:t>)</w:t>
            </w:r>
          </w:p>
        </w:tc>
      </w:tr>
    </w:tbl>
    <w:p w:rsidR="00A85E9B" w:rsidRDefault="00A85E9B" w:rsidP="00A1132E">
      <w:pPr>
        <w:pStyle w:val="Equation"/>
        <w:spacing w:before="120" w:after="120"/>
        <w:rPr>
          <w:sz w:val="20"/>
          <w:szCs w:val="20"/>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9418F3" w:rsidRDefault="009E4601" w:rsidP="00A1132E">
      <w:pPr>
        <w:pStyle w:val="Equation"/>
        <w:spacing w:before="120" w:after="120"/>
        <w:rPr>
          <w:sz w:val="20"/>
          <w:szCs w:val="20"/>
        </w:rPr>
      </w:pPr>
      <w:r>
        <w:rPr>
          <w:sz w:val="20"/>
          <w:szCs w:val="20"/>
        </w:rPr>
        <w:t>EXPLAIN</w:t>
      </w:r>
    </w:p>
    <w:p w:rsidR="009418F3" w:rsidRDefault="009418F3" w:rsidP="00A1132E">
      <w:pPr>
        <w:pStyle w:val="Equation"/>
        <w:spacing w:before="120" w:after="120"/>
        <w:rPr>
          <w:sz w:val="20"/>
          <w:szCs w:val="20"/>
        </w:rPr>
      </w:pPr>
    </w:p>
    <w:p w:rsidR="009418F3" w:rsidRPr="00523CEE" w:rsidRDefault="009418F3" w:rsidP="00A1132E">
      <w:pPr>
        <w:pStyle w:val="Equation"/>
        <w:spacing w:before="120" w:after="120"/>
        <w:rPr>
          <w:rFonts w:ascii="Cambria Math" w:hAnsi="Cambria Math" w:hint="eastAsia"/>
          <w:sz w:val="20"/>
          <w:szCs w:val="20"/>
          <w:oMath/>
        </w:rPr>
      </w:pPr>
    </w:p>
    <w:p w:rsidR="00036965" w:rsidRPr="00036965" w:rsidRDefault="00E32130" w:rsidP="00A1132E">
      <w:pPr>
        <w:pStyle w:val="10BodySubsequentParagraph"/>
        <w:spacing w:before="120" w:after="120"/>
      </w:pPr>
      <w:r>
        <w:lastRenderedPageBreak/>
        <w:t xml:space="preserve">We limited our estimation to the type A uncertainty by considering: i)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600774" w:rsidRDefault="007609B3" w:rsidP="00B66E68">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1F5A13">
        <w:t>.</w:t>
      </w:r>
      <w:r w:rsidR="00B07368">
        <w:t xml:space="preserve"> </w:t>
      </w:r>
      <w:r w:rsidR="001F5A13">
        <w:t xml:space="preserve">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2F0301">
        <w:rPr>
          <w:noProof/>
        </w:rPr>
        <w:t>9</w:t>
      </w:r>
      <w:r w:rsidR="00FD2967">
        <w:fldChar w:fldCharType="end"/>
      </w:r>
      <w:r w:rsidR="007A1FEF">
        <w:t>)</w:t>
      </w:r>
      <w:r w:rsidR="00661E71">
        <w:t>.</w:t>
      </w:r>
      <w:r w:rsidR="00D33334">
        <w:t xml:space="preserve"> </w:t>
      </w:r>
      <w:r w:rsidR="00B07368">
        <w:t xml:space="preserve">Ten reproducibility experiments were conducted for </w:t>
      </w:r>
      <m:oMath>
        <m:r>
          <w:rPr>
            <w:rFonts w:ascii="Cambria Math" w:hAnsi="Cambria Math"/>
          </w:rPr>
          <m:t>OD=0.3</m:t>
        </m:r>
      </m:oMath>
      <w:r w:rsidR="00114DB1">
        <w:t>.</w:t>
      </w:r>
      <w:r w:rsidR="001C43CF">
        <w:t xml:space="preserve"> </w:t>
      </w:r>
      <w:r w:rsidR="00B07368">
        <w:t>The estimated variance</w:t>
      </w:r>
      <w:r w:rsidR="00E541C5">
        <w:t xml:space="preserve"> from the reproducibility experiments</w:t>
      </w:r>
      <w:r w:rsidR="00B07368">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B07368">
        <w:t xml:space="preserve"> was used for all samples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B07368">
        <w:t xml:space="preserve">. </w:t>
      </w:r>
      <w:r w:rsidR="00EC70D7">
        <w:t xml:space="preserve">Figure </w:t>
      </w:r>
      <w:r w:rsidR="00EC70D7">
        <w:fldChar w:fldCharType="begin"/>
      </w:r>
      <w:r w:rsidR="00EC70D7">
        <w:instrText xml:space="preserve"> REF FigTransmittanceND \h </w:instrText>
      </w:r>
      <w:r w:rsidR="00EC70D7">
        <w:fldChar w:fldCharType="separate"/>
      </w:r>
      <w:r w:rsidR="002F0301">
        <w:rPr>
          <w:noProof/>
        </w:rPr>
        <w:t>1</w:t>
      </w:r>
      <w:r w:rsidR="00EC70D7">
        <w:fldChar w:fldCharType="end"/>
      </w:r>
      <w:r w:rsidR="00EC70D7">
        <w:t>(a)</w:t>
      </w:r>
      <w:r w:rsidR="00250FA2">
        <w:t xml:space="preserve"> </w:t>
      </w:r>
      <w:r w:rsidR="00EC70D7">
        <w:t>show</w:t>
      </w:r>
      <w:r w:rsidR="00A52800">
        <w:t>s</w:t>
      </w:r>
      <w:r w:rsidR="00EC70D7">
        <w:t xml:space="preserve"> that</w:t>
      </w:r>
      <w:r w:rsidR="00A83D91">
        <w:t xml:space="preserve"> </w:t>
      </w:r>
      <w:proofErr w:type="gramStart"/>
      <w:r w:rsidR="00A83D91">
        <w:t>most</w:t>
      </w:r>
      <w:r w:rsidR="00D33334">
        <w:t xml:space="preserve"> </w:t>
      </w:r>
      <w:proofErr w:type="gramEnd"/>
      <m:oMath>
        <m:r>
          <w:rPr>
            <w:rFonts w:ascii="Cambria Math" w:hAnsi="Cambria Math"/>
          </w:rPr>
          <m:t>ODs</m:t>
        </m:r>
      </m:oMath>
      <w:r w:rsidR="00D3333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w:t>
      </w:r>
      <w:r w:rsidR="00A52800">
        <w:t>over most</w:t>
      </w:r>
      <w:r w:rsidR="0004011F">
        <w:t xml:space="preserve">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m:t>
        </m:r>
        <m:r>
          <m:rPr>
            <m:sty m:val="p"/>
          </m:rPr>
          <w:rPr>
            <w:rFonts w:ascii="Cambria Math" w:hAnsi="Cambria Math"/>
          </w:rPr>
          <m:t>780 nm</m:t>
        </m:r>
      </m:oMath>
      <w:r w:rsidR="008D741F">
        <w:t>.</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A52800">
        <w:fldChar w:fldCharType="begin"/>
      </w:r>
      <w:r w:rsidR="00A52800">
        <w:instrText xml:space="preserve"> REF FigRelativeCum_OD02_03 \h </w:instrText>
      </w:r>
      <w:r w:rsidR="00A52800">
        <w:fldChar w:fldCharType="separate"/>
      </w:r>
      <w:r w:rsidR="002F0301">
        <w:rPr>
          <w:noProof/>
        </w:rPr>
        <w:t>2</w:t>
      </w:r>
      <w:r w:rsidR="00A52800">
        <w:fldChar w:fldCharType="end"/>
      </w:r>
      <w:r w:rsidR="00D33334">
        <w:t>(a)</w:t>
      </w:r>
      <w:r w:rsidR="00C808F0">
        <w:t xml:space="preserve"> illustrates this assumption by presenting the relative cumulative weight of the color matching functions, </w:t>
      </w:r>
      <w:r w:rsidR="0094292F">
        <w:t>expressed</w:t>
      </w:r>
      <w:r w:rsidR="00C808F0">
        <w:t xml:space="preserve"> </w:t>
      </w:r>
      <w:proofErr w:type="gramStart"/>
      <w:r w:rsidR="00C808F0">
        <w:t xml:space="preserve">as </w:t>
      </w:r>
      <w:proofErr w:type="gramEnd"/>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D33334">
        <w:t xml:space="preserve">Figure </w:t>
      </w:r>
      <w:r w:rsidR="00A52800">
        <w:fldChar w:fldCharType="begin"/>
      </w:r>
      <w:r w:rsidR="00A52800">
        <w:instrText xml:space="preserve"> REF FigRelativeCum_OD02_03 \h </w:instrText>
      </w:r>
      <w:r w:rsidR="00A52800">
        <w:fldChar w:fldCharType="separate"/>
      </w:r>
      <w:r w:rsidR="002F0301">
        <w:rPr>
          <w:noProof/>
        </w:rPr>
        <w:t>2</w:t>
      </w:r>
      <w:r w:rsidR="00A52800">
        <w:fldChar w:fldCharType="end"/>
      </w:r>
      <w:r w:rsidR="00D33334">
        <w:t xml:space="preserve">(b) </w:t>
      </w:r>
      <w:r w:rsidR="00EF56DF">
        <w:t>presents</w:t>
      </w:r>
      <w:r w:rsidR="00D33334">
        <w:t xml:space="preserve"> </w:t>
      </w:r>
      <w:r w:rsidR="001C43CF">
        <w:t xml:space="preserve">data for sample </w:t>
      </w:r>
      <m:oMath>
        <m:r>
          <w:rPr>
            <w:rFonts w:ascii="Cambria Math" w:hAnsi="Cambria Math"/>
          </w:rPr>
          <m:t>OD=0.3</m:t>
        </m:r>
      </m:oMath>
      <w:r w:rsidR="001C43CF">
        <w:t xml:space="preserve"> </w:t>
      </w:r>
      <w:r w:rsidR="00A52800">
        <w:t>for which</w:t>
      </w:r>
      <w:r w:rsidR="00D33334">
        <w:t xml:space="preserve">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FA535B">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FA535B">
        <w:t xml:space="preserve"> overlap</w:t>
      </w:r>
      <w:r w:rsidR="00D33334">
        <w:t xml:space="preserve"> </w:t>
      </w:r>
      <w:r w:rsidR="00FA535B">
        <w:t xml:space="preserve">within the error bars </w:t>
      </w:r>
      <w:r w:rsidR="008D741F">
        <w:t xml:space="preserve">at all wavelengths but </w:t>
      </w:r>
      <w:proofErr w:type="gramStart"/>
      <w:r w:rsidR="00A04D13">
        <w:t xml:space="preserve">for </w:t>
      </w:r>
      <w:proofErr w:type="gramEnd"/>
      <m:oMath>
        <m:r>
          <m:rPr>
            <m:sty m:val="p"/>
          </m:rPr>
          <w:rPr>
            <w:rFonts w:ascii="Cambria Math" w:hAnsi="Cambria Math"/>
          </w:rPr>
          <m:t>λ</m:t>
        </m:r>
        <m:r>
          <w:rPr>
            <w:rFonts w:ascii="Cambria Math" w:hAnsi="Cambria Math"/>
          </w:rPr>
          <m:t xml:space="preserve">= 780 </m:t>
        </m:r>
        <m:r>
          <m:rPr>
            <m:sty m:val="p"/>
          </m:rPr>
          <w:rPr>
            <w:rFonts w:ascii="Cambria Math" w:hAnsi="Cambria Math"/>
          </w:rPr>
          <m:t>nm</m:t>
        </m:r>
      </m:oMath>
      <w:r w:rsidR="00D33334">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w:t>
      </w:r>
      <w:r w:rsidR="001F17E2">
        <w:t>t</w:t>
      </w:r>
      <w:r w:rsidR="00FD562B">
        <w:t xml:space="preserve">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9920B8">
        <w:t>For</w:t>
      </w:r>
      <w:r w:rsidR="00594929">
        <w:t xml:space="preserve"> a broad range of wavelengths,</w:t>
      </w:r>
      <w:r w:rsidR="009920B8">
        <w:t xml:space="preserve"> </w:t>
      </w:r>
      <m:oMath>
        <m:r>
          <m:rPr>
            <m:sty m:val="p"/>
          </m:rPr>
          <w:rPr>
            <w:rFonts w:ascii="Cambria Math" w:hAnsi="Cambria Math"/>
          </w:rPr>
          <m:t>λ</m:t>
        </m:r>
        <m:r>
          <w:rPr>
            <w:rFonts w:ascii="Cambria Math" w:hAnsi="Cambria Math"/>
          </w:rPr>
          <m:t xml:space="preserve">=390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770 </m:t>
        </m:r>
        <m:r>
          <m:rPr>
            <m:sty m:val="p"/>
          </m:rPr>
          <w:rPr>
            <w:rFonts w:ascii="Cambria Math" w:hAnsi="Cambria Math"/>
          </w:rPr>
          <m:t>nm</m:t>
        </m:r>
        <m:r>
          <w:rPr>
            <w:rFonts w:ascii="Cambria Math" w:hAnsi="Cambria Math"/>
          </w:rPr>
          <m:t xml:space="preserve"> </m:t>
        </m:r>
      </m:oMath>
      <w:r w:rsidR="00594929">
        <w:t>,</w:t>
      </w:r>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r w:rsidR="00594929">
        <w:t xml:space="preserve"> As an example, Fig. </w:t>
      </w:r>
      <w:r w:rsidR="00594929">
        <w:fldChar w:fldCharType="begin"/>
      </w:r>
      <w:r w:rsidR="00594929">
        <w:instrText xml:space="preserve"> REF FigTransmittanceND \h </w:instrText>
      </w:r>
      <w:r w:rsidR="00594929">
        <w:fldChar w:fldCharType="separate"/>
      </w:r>
      <w:r w:rsidR="002F0301">
        <w:rPr>
          <w:noProof/>
        </w:rPr>
        <w:t>1</w:t>
      </w:r>
      <w:r w:rsidR="00594929">
        <w:fldChar w:fldCharType="end"/>
      </w:r>
      <w:r w:rsidR="00594929">
        <w:t xml:space="preserve">(b) presents the results of the linear interpolation </w:t>
      </w:r>
      <w:proofErr w:type="gramStart"/>
      <w:r w:rsidR="00594929">
        <w:t xml:space="preserve">at </w:t>
      </w:r>
      <w:proofErr w:type="gramEnd"/>
      <m:oMath>
        <m:r>
          <w:rPr>
            <w:rFonts w:ascii="Cambria Math" w:hAnsi="Cambria Math"/>
          </w:rPr>
          <m:t xml:space="preserve">λ=550 </m:t>
        </m:r>
        <m:r>
          <m:rPr>
            <m:sty m:val="p"/>
          </m:rPr>
          <w:rPr>
            <w:rFonts w:ascii="Cambria Math" w:hAnsi="Cambria Math"/>
          </w:rPr>
          <m:t>nm</m:t>
        </m:r>
      </m:oMath>
      <w:r w:rsidR="00594929">
        <w:t xml:space="preserve">, with a slope </w:t>
      </w:r>
      <m:oMath>
        <m:r>
          <w:rPr>
            <w:rFonts w:ascii="Cambria Math" w:hAnsi="Cambria Math"/>
          </w:rPr>
          <m:t xml:space="preserve">a =0.995 </m:t>
        </m:r>
      </m:oMath>
      <w:r w:rsidR="00594929">
        <w:t xml:space="preserve"> and an interce</w:t>
      </w:r>
      <w:r w:rsidR="00D33334">
        <w:t>pt</w:t>
      </w:r>
      <w:r w:rsidR="00594929">
        <w:t xml:space="preserve"> </w:t>
      </w:r>
      <m:oMath>
        <m:r>
          <w:rPr>
            <w:rFonts w:ascii="Cambria Math" w:hAnsi="Cambria Math"/>
          </w:rPr>
          <m:t>b=3.946</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-3</m:t>
            </m:r>
          </m:sup>
        </m:sSup>
      </m:oMath>
      <w:r w:rsidR="00594929">
        <w:t xml:space="preserve"> for a root mean square error </w:t>
      </w:r>
      <m:oMath>
        <m:r>
          <w:rPr>
            <w:rFonts w:ascii="Cambria Math" w:hAnsi="Cambria Math"/>
          </w:rPr>
          <m:t>rmse=2.542</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-4</m:t>
            </m:r>
          </m:sup>
        </m:sSup>
      </m:oMath>
      <w:r w:rsidR="00594929">
        <w:t>.</w:t>
      </w:r>
      <w:r w:rsidR="00396E44">
        <w:t xml:space="preserve"> </w:t>
      </w:r>
      <w:r w:rsidR="00D07456">
        <w:t xml:space="preserve">Table </w:t>
      </w:r>
      <w:r w:rsidR="00D07456">
        <w:fldChar w:fldCharType="begin"/>
      </w:r>
      <w:r w:rsidR="00D07456">
        <w:instrText xml:space="preserve"> REF TableResultsND \h </w:instrText>
      </w:r>
      <w:r w:rsidR="00D07456">
        <w:fldChar w:fldCharType="separate"/>
      </w:r>
      <w:r w:rsidR="002F0301">
        <w:rPr>
          <w:noProof/>
        </w:rPr>
        <w:t>1</w:t>
      </w:r>
      <w:r w:rsidR="00D07456">
        <w:fldChar w:fldCharType="end"/>
      </w:r>
      <w:r w:rsidR="00D07456">
        <w:t xml:space="preserve"> presents the</w:t>
      </w:r>
      <w:r w:rsidR="00FD34E2">
        <w:t xml:space="preserve"> CILAB coordinates</w:t>
      </w:r>
      <w:r w:rsidR="00D07456">
        <w:t xml:space="preserve"> results for the set of neutral density filters</w:t>
      </w:r>
      <w:r w:rsidR="00396E44">
        <w:t>.</w:t>
      </w:r>
      <w:r w:rsidR="00916DF0">
        <w:t xml:space="preserve"> </w:t>
      </w:r>
      <w:r w:rsidR="00396E44">
        <w:t>T</w:t>
      </w:r>
      <w:r w:rsidR="003F1735">
        <w:t xml:space="preserve">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3F1735">
        <w:t xml:space="preserve"> </w:t>
      </w:r>
      <w:r w:rsidR="00473D86">
        <w:t xml:space="preserve">values </w:t>
      </w:r>
      <w:r w:rsidR="00600774">
        <w:t xml:space="preserve">range from </w:t>
      </w:r>
      <m:oMath>
        <m:r>
          <w:rPr>
            <w:rFonts w:ascii="Cambria Math" w:hAnsi="Cambria Math"/>
          </w:rPr>
          <m:t>0.27 to 0.41</m:t>
        </m:r>
      </m:oMath>
      <w:r w:rsidR="00600774">
        <w:t xml:space="preserve"> with uncertainties in the same range so CIELAB results </w:t>
      </w:r>
      <w:r w:rsidR="009B515E">
        <w:t xml:space="preserve">computed from the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0077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00774">
        <w:t xml:space="preserve"> are identical.</w:t>
      </w:r>
    </w:p>
    <w:p w:rsidR="00EA3A6F" w:rsidRDefault="003A2E90" w:rsidP="00C330C8">
      <w:pPr>
        <w:pStyle w:val="10BodySubsequentParagraph"/>
      </w:pPr>
      <w:r>
        <w:t xml:space="preserve">Since </w:t>
      </w:r>
      <w:r w:rsidR="00B66E68">
        <w:t xml:space="preserve">neutral density filters have low chromaticity values, </w:t>
      </w:r>
      <w:r w:rsidR="009377CD">
        <w:t>color filters were measured to assess the</w:t>
      </w:r>
      <w:r w:rsidR="00E66FAB">
        <w:t xml:space="preserve"> color</w:t>
      </w:r>
      <w:r w:rsidR="009377CD">
        <w:t xml:space="preserve"> performance of the setup. First, </w:t>
      </w:r>
      <w:r w:rsidR="006413DF">
        <w:t xml:space="preserve">we measured a set of Kodak Wratten color </w:t>
      </w:r>
      <w:r w:rsidR="00A3227F">
        <w:t xml:space="preserve">gelatin </w:t>
      </w:r>
      <w:r w:rsidR="006413DF">
        <w:t xml:space="preserve">filters </w:t>
      </w:r>
      <w:r w:rsidR="00D166B5">
        <w:t>(#12: yellow; #25: red</w:t>
      </w:r>
      <w:r w:rsidR="000D46EE">
        <w:t>;</w:t>
      </w:r>
      <w:r w:rsidR="00D166B5">
        <w:t xml:space="preserve"> #32: magenta; #47: deep blue</w:t>
      </w:r>
      <w:r w:rsidR="000D46EE">
        <w:t>;</w:t>
      </w:r>
      <w:r w:rsidR="00D166B5">
        <w:t xml:space="preserve"> #58: green)</w:t>
      </w:r>
      <w:r w:rsidR="00B66E68">
        <w:t>.</w:t>
      </w:r>
      <w:r w:rsidR="00502C50">
        <w:t xml:space="preserve"> Figure </w:t>
      </w:r>
      <w:r w:rsidR="00AD2F7C">
        <w:fldChar w:fldCharType="begin"/>
      </w:r>
      <w:r w:rsidR="00AD2F7C">
        <w:instrText xml:space="preserve"> REF FigTransmittanceKWColFilter \h </w:instrText>
      </w:r>
      <w:r w:rsidR="00AD2F7C">
        <w:fldChar w:fldCharType="separate"/>
      </w:r>
      <w:r w:rsidR="002F0301">
        <w:rPr>
          <w:noProof/>
        </w:rPr>
        <w:t>3</w:t>
      </w:r>
      <w:r w:rsidR="00AD2F7C">
        <w:fldChar w:fldCharType="end"/>
      </w:r>
      <w:r w:rsidR="00AD2F7C">
        <w:t xml:space="preserve"> </w:t>
      </w:r>
      <w:r w:rsidR="00C330C8">
        <w:t xml:space="preserve">shows </w:t>
      </w:r>
      <w:r w:rsidR="00473D86">
        <w:t>that for all samples</w:t>
      </w:r>
      <w:r w:rsidR="00C330C8">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330C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330C8">
        <w:t xml:space="preserve"> curves overlap within the error bars at all wavelength</w:t>
      </w:r>
      <w:r w:rsidR="00FD34E2">
        <w:t>s</w:t>
      </w:r>
      <w:r w:rsidR="00C330C8">
        <w:t xml:space="preserve"> but </w:t>
      </w:r>
      <w:proofErr w:type="gramStart"/>
      <w:r w:rsidR="00C330C8">
        <w:t xml:space="preserve">for </w:t>
      </w:r>
      <w:proofErr w:type="gramEnd"/>
      <m:oMath>
        <m:r>
          <w:rPr>
            <w:rFonts w:ascii="Cambria Math" w:hAnsi="Cambria Math"/>
          </w:rPr>
          <m:t xml:space="preserve">λ=780 </m:t>
        </m:r>
        <m:r>
          <m:rPr>
            <m:sty m:val="p"/>
          </m:rPr>
          <w:rPr>
            <w:rFonts w:ascii="Cambria Math" w:hAnsi="Cambria Math"/>
          </w:rPr>
          <m:t>nm</m:t>
        </m:r>
      </m:oMath>
      <w:r w:rsidR="00C330C8">
        <w:t xml:space="preserve">. </w:t>
      </w:r>
      <w:r w:rsidR="000D46EE">
        <w:t xml:space="preserve">Specifically, Fig. </w:t>
      </w:r>
      <w:r w:rsidR="000D46EE">
        <w:fldChar w:fldCharType="begin"/>
      </w:r>
      <w:r w:rsidR="000D46EE">
        <w:instrText xml:space="preserve"> REF FIgKW32 \h </w:instrText>
      </w:r>
      <w:r w:rsidR="000D46EE">
        <w:fldChar w:fldCharType="separate"/>
      </w:r>
      <w:r w:rsidR="002F0301">
        <w:rPr>
          <w:noProof/>
        </w:rPr>
        <w:t>4</w:t>
      </w:r>
      <w:r w:rsidR="000D46EE">
        <w:fldChar w:fldCharType="end"/>
      </w:r>
      <w:r w:rsidR="000D46EE">
        <w:t xml:space="preserve">(a) and </w:t>
      </w:r>
      <w:r w:rsidR="000D46EE">
        <w:fldChar w:fldCharType="begin"/>
      </w:r>
      <w:r w:rsidR="000D46EE">
        <w:instrText xml:space="preserve"> REF FIgKW47 \h </w:instrText>
      </w:r>
      <w:r w:rsidR="000D46EE">
        <w:fldChar w:fldCharType="separate"/>
      </w:r>
      <w:r w:rsidR="002F0301">
        <w:rPr>
          <w:noProof/>
        </w:rPr>
        <w:t>5</w:t>
      </w:r>
      <w:r w:rsidR="000D46EE">
        <w:fldChar w:fldCharType="end"/>
      </w:r>
      <w:r w:rsidR="000D46EE">
        <w:t xml:space="preserve">(a) present 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0D46EE">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D46EE">
        <w:t xml:space="preserve"> spectra for color filter #32 and #47, respectively and show that the largest discrepancies are </w:t>
      </w:r>
      <w:proofErr w:type="gramStart"/>
      <w:r w:rsidR="000D46EE">
        <w:t xml:space="preserve">at </w:t>
      </w:r>
      <w:proofErr w:type="gramEnd"/>
      <m:oMath>
        <m:r>
          <w:rPr>
            <w:rFonts w:ascii="Cambria Math" w:hAnsi="Cambria Math"/>
          </w:rPr>
          <m:t xml:space="preserve">λ=380 </m:t>
        </m:r>
        <m:r>
          <m:rPr>
            <m:sty m:val="p"/>
          </m:rPr>
          <w:rPr>
            <w:rFonts w:ascii="Cambria Math" w:hAnsi="Cambria Math"/>
          </w:rPr>
          <m:t>nm</m:t>
        </m:r>
        <m:r>
          <w:rPr>
            <w:rFonts w:ascii="Cambria Math" w:hAnsi="Cambria Math"/>
          </w:rPr>
          <m:t xml:space="preserve"> </m:t>
        </m:r>
        <m:r>
          <m:rPr>
            <m:sty m:val="p"/>
          </m:rPr>
          <w:rPr>
            <w:rFonts w:ascii="Cambria Math" w:hAnsi="Cambria Math"/>
          </w:rPr>
          <m:t>and</m:t>
        </m:r>
        <m:r>
          <w:rPr>
            <w:rFonts w:ascii="Cambria Math" w:hAnsi="Cambria Math"/>
          </w:rPr>
          <m:t xml:space="preserve"> 780 </m:t>
        </m:r>
        <m:r>
          <m:rPr>
            <m:sty m:val="p"/>
          </m:rPr>
          <w:rPr>
            <w:rFonts w:ascii="Cambria Math" w:hAnsi="Cambria Math"/>
          </w:rPr>
          <m:t>nm</m:t>
        </m:r>
      </m:oMath>
      <w:r w:rsidR="000D46EE">
        <w:t xml:space="preserve">. The CIELAB space representation of the results presented in Fig. </w:t>
      </w:r>
      <w:r w:rsidR="000D46EE">
        <w:fldChar w:fldCharType="begin"/>
      </w:r>
      <w:r w:rsidR="000D46EE">
        <w:instrText xml:space="preserve"> REF FIgKW32 \h </w:instrText>
      </w:r>
      <w:r w:rsidR="000D46EE">
        <w:fldChar w:fldCharType="separate"/>
      </w:r>
      <w:r w:rsidR="002F0301">
        <w:rPr>
          <w:noProof/>
        </w:rPr>
        <w:t>4</w:t>
      </w:r>
      <w:r w:rsidR="000D46EE">
        <w:fldChar w:fldCharType="end"/>
      </w:r>
      <w:r w:rsidR="000D46EE">
        <w:t xml:space="preserve">(b) and </w:t>
      </w:r>
      <w:r w:rsidR="000D46EE">
        <w:fldChar w:fldCharType="begin"/>
      </w:r>
      <w:r w:rsidR="000D46EE">
        <w:instrText xml:space="preserve"> REF FIgKW47 \h </w:instrText>
      </w:r>
      <w:r w:rsidR="000D46EE">
        <w:fldChar w:fldCharType="separate"/>
      </w:r>
      <w:r w:rsidR="002F0301">
        <w:rPr>
          <w:noProof/>
        </w:rPr>
        <w:t>5</w:t>
      </w:r>
      <w:r w:rsidR="000D46EE">
        <w:fldChar w:fldCharType="end"/>
      </w:r>
      <w:r w:rsidR="000D46EE">
        <w:t>(b) (#32 and #47, respectively) illustrate</w:t>
      </w:r>
      <w:r w:rsidR="008E6766">
        <w:t>s</w:t>
      </w:r>
      <w:r w:rsidR="000D46EE">
        <w:t xml:space="preserve"> the proximity of the </w:t>
      </w:r>
      <w:r w:rsidR="006074E8">
        <w:t xml:space="preserve">color coordinates </w:t>
      </w:r>
      <w:r w:rsidR="000D46EE">
        <w:t xml:space="preserve">issued from </w:t>
      </w:r>
      <w:proofErr w:type="gramStart"/>
      <w:r w:rsidR="008E6766">
        <w:t xml:space="preserve">the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8E6766">
        <w:t xml:space="preserve"> and</w:t>
      </w:r>
      <w:proofErr w:type="gramEnd"/>
      <w:r w:rsidR="008E6766">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8E6766">
        <w:t xml:space="preserve"> measurements</w:t>
      </w:r>
      <w:r w:rsidR="000D46EE">
        <w:t xml:space="preserve">. The pixel by pixel </w:t>
      </w:r>
      <w:r w:rsidR="00376D5A">
        <w:t xml:space="preserve">data points computed from the corresponding </w:t>
      </w:r>
      <w:r w:rsidR="000D46EE">
        <w:t xml:space="preserve">spectra </w:t>
      </w:r>
      <w:r w:rsidR="00376D5A">
        <w:t xml:space="preserve">show a good </w:t>
      </w:r>
      <w:r w:rsidR="000D46EE">
        <w:t>color uniformity of the sample</w:t>
      </w:r>
      <w:r w:rsidR="00661B4E">
        <w:t xml:space="preserve">. </w:t>
      </w:r>
      <w:r w:rsidR="00FD34E2">
        <w:t xml:space="preserve">The CIELAB coordinates are presented in </w:t>
      </w:r>
      <w:r w:rsidR="00600774">
        <w:t xml:space="preserve">Table </w:t>
      </w:r>
      <w:r w:rsidR="00600774">
        <w:fldChar w:fldCharType="begin"/>
      </w:r>
      <w:r w:rsidR="00600774">
        <w:instrText xml:space="preserve"> REF TableResultsKWColFilters \h </w:instrText>
      </w:r>
      <w:r w:rsidR="00600774">
        <w:fldChar w:fldCharType="separate"/>
      </w:r>
      <w:r w:rsidR="002F0301">
        <w:rPr>
          <w:noProof/>
        </w:rPr>
        <w:t>2</w:t>
      </w:r>
      <w:r w:rsidR="00600774">
        <w:fldChar w:fldCharType="end"/>
      </w:r>
      <w:r w:rsidR="00473D86">
        <w:t xml:space="preserve">. 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473D86">
        <w:t xml:space="preserve"> values range from </w:t>
      </w:r>
      <m:oMath>
        <m:r>
          <w:rPr>
            <w:rFonts w:ascii="Cambria Math" w:hAnsi="Cambria Math"/>
          </w:rPr>
          <m:t>0.63 to 1.46</m:t>
        </m:r>
      </m:oMath>
      <w:r w:rsidR="00473D86">
        <w:t xml:space="preserve"> with uncertainties of about </w:t>
      </w:r>
      <m:oMath>
        <m:r>
          <w:rPr>
            <w:rFonts w:ascii="Cambria Math" w:hAnsi="Cambria Math"/>
          </w:rPr>
          <m:t xml:space="preserve">0.5 </m:t>
        </m:r>
      </m:oMath>
      <w:r w:rsidR="00473D86">
        <w:t xml:space="preserve">to </w:t>
      </w:r>
      <m:oMath>
        <m:r>
          <w:rPr>
            <w:rFonts w:ascii="Cambria Math" w:hAnsi="Cambria Math"/>
          </w:rPr>
          <m:t>0.7</m:t>
        </m:r>
      </m:oMath>
      <w:r w:rsidR="00473D86">
        <w:t xml:space="preserve"> so </w:t>
      </w:r>
      <w:r w:rsidR="0065574D">
        <w:t xml:space="preserve">there is a good </w:t>
      </w:r>
      <w:r w:rsidR="0049290A">
        <w:t xml:space="preserve">agreement </w:t>
      </w:r>
      <w:r w:rsidR="0065574D">
        <w:t xml:space="preserve">between the color </w:t>
      </w:r>
      <w:r w:rsidR="00C97C17">
        <w:t>results</w:t>
      </w:r>
      <w:r w:rsidR="0065574D">
        <w:t xml:space="preserve"> </w:t>
      </w:r>
      <w:r w:rsidR="00BC5BEE">
        <w:t>computed from</w:t>
      </w:r>
      <w:r w:rsidR="0065574D">
        <w:t xml:space="preserve"> </w:t>
      </w:r>
      <w:r w:rsidR="00BC5BEE">
        <w:t>the</w:t>
      </w:r>
      <w:r w:rsidR="00473D86">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73D86">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97C17">
        <w:t xml:space="preserve"> measurements</w:t>
      </w:r>
      <w:r w:rsidR="0065574D">
        <w:t>.</w:t>
      </w:r>
    </w:p>
    <w:p w:rsidR="00FB121E" w:rsidRDefault="00786D34" w:rsidP="00786D34">
      <w:pPr>
        <w:pStyle w:val="10BodySubsequentParagraph"/>
      </w:pPr>
      <w:r>
        <w:t xml:space="preserve">We extended the range of color, measuring a color phantom </w:t>
      </w:r>
      <w:r w:rsidR="00046926">
        <w:t>with dots on a glass slide</w:t>
      </w:r>
    </w:p>
    <w:p w:rsidR="00FB121E" w:rsidRDefault="00FB121E" w:rsidP="00466394">
      <w:pPr>
        <w:pStyle w:val="10BodySubsequentParagraph"/>
      </w:pPr>
    </w:p>
    <w:p w:rsidR="00A562FE" w:rsidRDefault="00A562FE" w:rsidP="00A562FE">
      <w:pPr>
        <w:pStyle w:val="14TableCaption"/>
        <w:jc w:val="both"/>
      </w:pPr>
      <w:r>
        <w:t xml:space="preserve">Table </w:t>
      </w:r>
      <w:bookmarkStart w:id="8" w:name="TableResultsND"/>
      <w:r>
        <w:fldChar w:fldCharType="begin"/>
      </w:r>
      <w:r>
        <w:instrText xml:space="preserve"> SEQ Table \* ARABIC </w:instrText>
      </w:r>
      <w:r>
        <w:fldChar w:fldCharType="separate"/>
      </w:r>
      <w:r w:rsidR="002F0301">
        <w:rPr>
          <w:noProof/>
        </w:rPr>
        <w:t>1</w:t>
      </w:r>
      <w:r>
        <w:fldChar w:fldCharType="end"/>
      </w:r>
      <w:bookmarkEnd w:id="8"/>
      <w:r>
        <w:t xml:space="preserve">. CIELAB coordinates for the Kodak Wratten </w:t>
      </w:r>
      <w:r w:rsidR="0053146A">
        <w:t xml:space="preserve">gelatin </w:t>
      </w:r>
      <w:r>
        <w:t>neutral density filters as measured by the spectroradiometer</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004B55D3" w:rsidRPr="004B55D3">
        <w:t>,</w:t>
      </w:r>
      <w:r>
        <w:t xml:space="preserve"> and the spatial</w:t>
      </w:r>
      <w:r w:rsidR="00CF07A6">
        <w:t>ly</w:t>
      </w:r>
      <w:r>
        <w:t xml:space="preserve"> averaged images </w:t>
      </w:r>
      <w:r w:rsidR="00173D66">
        <w:t>acquired by</w:t>
      </w:r>
      <w:r>
        <w:t xml:space="preserve"> the camera</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t xml:space="preserve">.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CF07A6">
        <w:t xml:space="preserve"> is the Euclidian </w:t>
      </w:r>
      <w:r w:rsidR="00CF07A6">
        <w:lastRenderedPageBreak/>
        <w:t xml:space="preserve">distance </w:t>
      </w:r>
      <w:r w:rsidR="008E09C7">
        <w:t xml:space="preserve">in the CIELAB color space </w:t>
      </w:r>
      <w:r w:rsidR="00CF07A6">
        <w:t xml:space="preserve">between </w:t>
      </w:r>
      <w:r w:rsidR="003471F6">
        <w:t>both</w:t>
      </w:r>
      <w:r w:rsidR="00CF07A6">
        <w:t xml:space="preserve"> types of measurements. </w:t>
      </w:r>
      <w:r>
        <w:t xml:space="preserve">The uncertainties are presented with a coverage factor </w:t>
      </w:r>
      <m:oMath>
        <m:r>
          <m:rPr>
            <m:sty m:val="bi"/>
          </m:rPr>
          <w:rPr>
            <w:rFonts w:ascii="Cambria Math" w:hAnsi="Cambria Math"/>
          </w:rPr>
          <m:t>k=2</m:t>
        </m:r>
      </m:oMath>
      <w:r>
        <w:t>.</w:t>
      </w:r>
    </w:p>
    <w:tbl>
      <w:tblPr>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170"/>
        <w:gridCol w:w="1170"/>
        <w:gridCol w:w="1260"/>
        <w:gridCol w:w="1260"/>
        <w:gridCol w:w="270"/>
        <w:gridCol w:w="1080"/>
      </w:tblGrid>
      <w:tr w:rsidR="00600774" w:rsidTr="00CB5F0B">
        <w:trPr>
          <w:cantSplit/>
          <w:jc w:val="center"/>
        </w:trPr>
        <w:tc>
          <w:tcPr>
            <w:tcW w:w="630" w:type="dxa"/>
            <w:tcBorders>
              <w:left w:val="nil"/>
              <w:bottom w:val="nil"/>
              <w:right w:val="nil"/>
            </w:tcBorders>
            <w:vAlign w:val="center"/>
          </w:tcPr>
          <w:p w:rsidR="00600774" w:rsidRDefault="004E0BBD" w:rsidP="00B5116C">
            <w:pPr>
              <w:pStyle w:val="15TableBody"/>
              <w:ind w:right="-197"/>
              <w:jc w:val="left"/>
            </w:pPr>
            <w:bookmarkStart w:id="9" w:name="_Hlk18572682"/>
            <w:r>
              <w:t>ND</w:t>
            </w:r>
          </w:p>
        </w:tc>
        <w:tc>
          <w:tcPr>
            <w:tcW w:w="1170" w:type="dxa"/>
            <w:tcBorders>
              <w:left w:val="nil"/>
              <w:bottom w:val="nil"/>
              <w:right w:val="nil"/>
            </w:tcBorders>
            <w:vAlign w:val="center"/>
          </w:tcPr>
          <w:p w:rsidR="00600774" w:rsidRDefault="00600774" w:rsidP="00CB5F0B">
            <w:pPr>
              <w:pStyle w:val="15TableBody"/>
            </w:pPr>
            <w:r>
              <w:t>Transmittance</w:t>
            </w:r>
          </w:p>
        </w:tc>
        <w:tc>
          <w:tcPr>
            <w:tcW w:w="1170" w:type="dxa"/>
            <w:tcBorders>
              <w:top w:val="single" w:sz="4" w:space="0" w:color="auto"/>
              <w:left w:val="nil"/>
              <w:right w:val="nil"/>
            </w:tcBorders>
            <w:vAlign w:val="center"/>
          </w:tcPr>
          <w:p w:rsidR="00600774" w:rsidRDefault="00B5116C" w:rsidP="00CB5F0B">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rsidR="00600774" w:rsidRPr="00B316A7" w:rsidRDefault="00B5116C" w:rsidP="00CB5F0B">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rsidR="00600774" w:rsidRPr="00B316A7" w:rsidRDefault="00B5116C" w:rsidP="00CB5F0B">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rsidR="00600774" w:rsidRDefault="00600774" w:rsidP="00CB5F0B">
            <w:pPr>
              <w:pStyle w:val="15TableBody"/>
              <w:rPr>
                <w:rFonts w:ascii="Arial" w:eastAsia="Times New Roman" w:hAnsi="Arial" w:cs="Times New Roman"/>
              </w:rPr>
            </w:pPr>
          </w:p>
        </w:tc>
        <w:tc>
          <w:tcPr>
            <w:tcW w:w="1080" w:type="dxa"/>
            <w:tcBorders>
              <w:top w:val="single" w:sz="4" w:space="0" w:color="auto"/>
              <w:left w:val="nil"/>
              <w:right w:val="nil"/>
            </w:tcBorders>
            <w:vAlign w:val="center"/>
          </w:tcPr>
          <w:p w:rsidR="00600774" w:rsidRPr="005F30EC" w:rsidRDefault="00600774" w:rsidP="00CB5F0B">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7E0BF2" w:rsidTr="00CB5F0B">
        <w:trPr>
          <w:cantSplit/>
          <w:jc w:val="center"/>
        </w:trPr>
        <w:tc>
          <w:tcPr>
            <w:tcW w:w="630" w:type="dxa"/>
            <w:vMerge w:val="restart"/>
            <w:tcBorders>
              <w:top w:val="single" w:sz="4" w:space="0" w:color="auto"/>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0.1</m:t>
                </m:r>
              </m:oMath>
            </m:oMathPara>
          </w:p>
        </w:tc>
        <w:tc>
          <w:tcPr>
            <w:tcW w:w="1170" w:type="dxa"/>
            <w:tcBorders>
              <w:top w:val="single" w:sz="4" w:space="0" w:color="auto"/>
              <w:left w:val="nil"/>
              <w:bottom w:val="nil"/>
              <w:right w:val="nil"/>
            </w:tcBorders>
            <w:vAlign w:val="bottom"/>
          </w:tcPr>
          <w:p w:rsidR="007E0BF2" w:rsidRPr="00A03147" w:rsidRDefault="00B5116C"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91.15±0.10</m:t>
                </m:r>
              </m:oMath>
            </m:oMathPara>
          </w:p>
        </w:tc>
        <w:tc>
          <w:tcPr>
            <w:tcW w:w="1260" w:type="dxa"/>
            <w:tcBorders>
              <w:top w:val="single" w:sz="4" w:space="0" w:color="auto"/>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-0.46±0.13</m:t>
                </m:r>
              </m:oMath>
            </m:oMathPara>
          </w:p>
        </w:tc>
        <w:tc>
          <w:tcPr>
            <w:tcW w:w="1260" w:type="dxa"/>
            <w:tcBorders>
              <w:top w:val="single" w:sz="4" w:space="0" w:color="auto"/>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1.46±0.13</m:t>
                </m:r>
              </m:oMath>
            </m:oMathPara>
          </w:p>
        </w:tc>
        <w:tc>
          <w:tcPr>
            <w:tcW w:w="270" w:type="dxa"/>
            <w:tcBorders>
              <w:top w:val="nil"/>
              <w:left w:val="nil"/>
              <w:bottom w:val="nil"/>
              <w:right w:val="nil"/>
            </w:tcBorders>
          </w:tcPr>
          <w:p w:rsidR="007E0BF2" w:rsidRDefault="007E0BF2" w:rsidP="007E0BF2">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rsidR="007E0BF2" w:rsidRPr="00A03147" w:rsidRDefault="004E0BBD" w:rsidP="007E0BF2">
            <w:pPr>
              <w:pStyle w:val="15TableBody"/>
            </w:pPr>
            <m:oMathPara>
              <m:oMath>
                <m:r>
                  <m:rPr>
                    <m:sty m:val="p"/>
                  </m:rPr>
                  <w:rPr>
                    <w:rFonts w:ascii="Cambria Math" w:hAnsi="Cambria Math"/>
                  </w:rPr>
                  <m:t>0.31±0.36</m:t>
                </m:r>
              </m:oMath>
            </m:oMathPara>
          </w:p>
        </w:tc>
      </w:tr>
      <w:tr w:rsidR="007E0BF2" w:rsidTr="00CB5F0B">
        <w:trPr>
          <w:cantSplit/>
          <w:jc w:val="center"/>
        </w:trPr>
        <w:tc>
          <w:tcPr>
            <w:tcW w:w="630" w:type="dxa"/>
            <w:vMerge/>
            <w:tcBorders>
              <w:left w:val="nil"/>
              <w:bottom w:val="nil"/>
              <w:right w:val="nil"/>
            </w:tcBorders>
          </w:tcPr>
          <w:p w:rsidR="007E0BF2" w:rsidRDefault="007E0BF2" w:rsidP="004E0BBD">
            <w:pPr>
              <w:pStyle w:val="15TableBody"/>
              <w:ind w:left="-195"/>
              <w:jc w:val="center"/>
              <w:rPr>
                <w:rFonts w:ascii="Arial" w:eastAsia="Times New Roman" w:hAnsi="Arial" w:cs="Times New Roman"/>
              </w:rPr>
            </w:pPr>
          </w:p>
        </w:tc>
        <w:bookmarkStart w:id="10" w:name="_Hlk17723612"/>
        <w:tc>
          <w:tcPr>
            <w:tcW w:w="1170" w:type="dxa"/>
            <w:tcBorders>
              <w:top w:val="nil"/>
              <w:left w:val="nil"/>
              <w:bottom w:val="nil"/>
              <w:right w:val="nil"/>
            </w:tcBorders>
            <w:vAlign w:val="bottom"/>
          </w:tcPr>
          <w:p w:rsidR="007E0BF2" w:rsidRPr="00A03147" w:rsidRDefault="00B5116C"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bookmarkEnd w:id="10"/>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91.41±0.17</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-0.63±0.51</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1.40±0.52</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tcBorders>
              <w:left w:val="nil"/>
              <w:bottom w:val="nil"/>
              <w:right w:val="nil"/>
            </w:tcBorders>
            <w:vAlign w:val="center"/>
          </w:tcPr>
          <w:p w:rsidR="007E0BF2" w:rsidRPr="00A03147" w:rsidRDefault="007E0BF2" w:rsidP="007E0BF2">
            <w:pPr>
              <w:pStyle w:val="15TableBody"/>
            </w:pPr>
          </w:p>
        </w:tc>
      </w:tr>
      <w:tr w:rsidR="007E0BF2" w:rsidTr="00CB5F0B">
        <w:trPr>
          <w:cantSplit/>
          <w:trHeight w:val="243"/>
          <w:jc w:val="center"/>
        </w:trPr>
        <w:tc>
          <w:tcPr>
            <w:tcW w:w="630" w:type="dxa"/>
            <w:vMerge w:val="restart"/>
            <w:tcBorders>
              <w:top w:val="nil"/>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0.2</m:t>
                </m:r>
              </m:oMath>
            </m:oMathPara>
          </w:p>
        </w:tc>
        <w:tc>
          <w:tcPr>
            <w:tcW w:w="1170" w:type="dxa"/>
            <w:tcBorders>
              <w:top w:val="nil"/>
              <w:left w:val="nil"/>
              <w:bottom w:val="nil"/>
              <w:right w:val="nil"/>
            </w:tcBorders>
            <w:vAlign w:val="bottom"/>
          </w:tcPr>
          <w:p w:rsidR="007E0BF2" w:rsidRPr="00A03147" w:rsidRDefault="00B5116C"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82.83±0.10</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-0.55±0.11</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2.06±0.11</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rsidR="007E0BF2" w:rsidRPr="00A03147" w:rsidRDefault="004E0BBD" w:rsidP="007E0BF2">
            <w:pPr>
              <w:pStyle w:val="15TableBody"/>
            </w:pPr>
            <m:oMathPara>
              <m:oMath>
                <m:r>
                  <m:rPr>
                    <m:sty m:val="p"/>
                  </m:rPr>
                  <w:rPr>
                    <w:rFonts w:ascii="Cambria Math" w:hAnsi="Cambria Math"/>
                  </w:rPr>
                  <m:t>0.35±0.31</m:t>
                </m:r>
              </m:oMath>
            </m:oMathPara>
          </w:p>
        </w:tc>
      </w:tr>
      <w:tr w:rsidR="007E0BF2" w:rsidTr="00CB5F0B">
        <w:trPr>
          <w:cantSplit/>
          <w:jc w:val="center"/>
        </w:trPr>
        <w:tc>
          <w:tcPr>
            <w:tcW w:w="630" w:type="dxa"/>
            <w:vMerge/>
            <w:tcBorders>
              <w:left w:val="nil"/>
              <w:bottom w:val="nil"/>
              <w:right w:val="nil"/>
            </w:tcBorders>
          </w:tcPr>
          <w:p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7E0BF2" w:rsidRPr="00A03147" w:rsidRDefault="00B5116C"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83.09±0.16</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-0.62±0.48</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1.84±0.48</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tcBorders>
              <w:left w:val="nil"/>
              <w:bottom w:val="nil"/>
              <w:right w:val="nil"/>
            </w:tcBorders>
            <w:vAlign w:val="bottom"/>
          </w:tcPr>
          <w:p w:rsidR="007E0BF2" w:rsidRPr="00A03147" w:rsidRDefault="007E0BF2" w:rsidP="007E0BF2">
            <w:pPr>
              <w:pStyle w:val="15TableBody"/>
            </w:pPr>
          </w:p>
        </w:tc>
      </w:tr>
      <w:tr w:rsidR="007E0BF2" w:rsidRPr="00A03147" w:rsidTr="00CB5F0B">
        <w:trPr>
          <w:cantSplit/>
          <w:trHeight w:val="243"/>
          <w:jc w:val="center"/>
        </w:trPr>
        <w:tc>
          <w:tcPr>
            <w:tcW w:w="630" w:type="dxa"/>
            <w:vMerge w:val="restart"/>
            <w:tcBorders>
              <w:top w:val="nil"/>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0.3</m:t>
                </m:r>
              </m:oMath>
            </m:oMathPara>
          </w:p>
        </w:tc>
        <w:tc>
          <w:tcPr>
            <w:tcW w:w="1170" w:type="dxa"/>
            <w:tcBorders>
              <w:top w:val="nil"/>
              <w:left w:val="nil"/>
              <w:bottom w:val="nil"/>
              <w:right w:val="nil"/>
            </w:tcBorders>
            <w:vAlign w:val="bottom"/>
          </w:tcPr>
          <w:p w:rsidR="007E0BF2" w:rsidRPr="00A03147" w:rsidRDefault="00B5116C"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75.27±0.10</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-0.75±0.11</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3.71±0.11</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rsidR="007E0BF2" w:rsidRPr="00A03147" w:rsidRDefault="004E0BBD" w:rsidP="007E0BF2">
            <w:pPr>
              <w:pStyle w:val="15TableBody"/>
            </w:pPr>
            <m:oMathPara>
              <m:oMath>
                <m:r>
                  <m:rPr>
                    <m:sty m:val="p"/>
                  </m:rPr>
                  <w:rPr>
                    <w:rFonts w:ascii="Cambria Math" w:hAnsi="Cambria Math"/>
                  </w:rPr>
                  <m:t>0.41±0.42</m:t>
                </m:r>
              </m:oMath>
            </m:oMathPara>
          </w:p>
        </w:tc>
      </w:tr>
      <w:tr w:rsidR="007E0BF2" w:rsidRPr="00A03147" w:rsidTr="00CB5F0B">
        <w:trPr>
          <w:cantSplit/>
          <w:jc w:val="center"/>
        </w:trPr>
        <w:tc>
          <w:tcPr>
            <w:tcW w:w="630" w:type="dxa"/>
            <w:vMerge/>
            <w:tcBorders>
              <w:left w:val="nil"/>
              <w:bottom w:val="nil"/>
              <w:right w:val="nil"/>
            </w:tcBorders>
          </w:tcPr>
          <w:p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7E0BF2" w:rsidRPr="00A03147" w:rsidRDefault="00B5116C"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75.57±0.16</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-0.87±0.47</m:t>
                </m:r>
              </m:oMath>
            </m:oMathPara>
          </w:p>
        </w:tc>
        <w:tc>
          <w:tcPr>
            <w:tcW w:w="1260" w:type="dxa"/>
            <w:tcBorders>
              <w:top w:val="nil"/>
              <w:left w:val="nil"/>
              <w:bottom w:val="nil"/>
              <w:right w:val="nil"/>
            </w:tcBorders>
            <w:vAlign w:val="bottom"/>
          </w:tcPr>
          <w:p w:rsidR="007E0BF2" w:rsidRPr="00A03147" w:rsidRDefault="004E0BBD" w:rsidP="007E0BF2">
            <w:pPr>
              <w:pStyle w:val="15TableBody"/>
            </w:pPr>
            <m:oMathPara>
              <m:oMath>
                <m:r>
                  <m:rPr>
                    <m:sty m:val="p"/>
                  </m:rPr>
                  <w:rPr>
                    <w:rFonts w:ascii="Cambria Math" w:hAnsi="Cambria Math"/>
                  </w:rPr>
                  <m:t>3.97±0.48</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tcBorders>
              <w:left w:val="nil"/>
              <w:bottom w:val="nil"/>
              <w:right w:val="nil"/>
            </w:tcBorders>
            <w:vAlign w:val="bottom"/>
          </w:tcPr>
          <w:p w:rsidR="007E0BF2" w:rsidRPr="00A03147" w:rsidRDefault="007E0BF2" w:rsidP="007E0BF2">
            <w:pPr>
              <w:pStyle w:val="15TableBody"/>
            </w:pPr>
          </w:p>
        </w:tc>
      </w:tr>
      <w:tr w:rsidR="00BD5556" w:rsidRPr="00A03147" w:rsidTr="00CB5F0B">
        <w:trPr>
          <w:cantSplit/>
          <w:trHeight w:val="243"/>
          <w:jc w:val="center"/>
        </w:trPr>
        <w:tc>
          <w:tcPr>
            <w:tcW w:w="630" w:type="dxa"/>
            <w:vMerge w:val="restart"/>
            <w:tcBorders>
              <w:top w:val="nil"/>
              <w:left w:val="nil"/>
              <w:right w:val="nil"/>
            </w:tcBorders>
            <w:vAlign w:val="center"/>
          </w:tcPr>
          <w:p w:rsidR="00BD5556"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0.6</m:t>
                </m:r>
              </m:oMath>
            </m:oMathPara>
          </w:p>
        </w:tc>
        <w:tc>
          <w:tcPr>
            <w:tcW w:w="1170" w:type="dxa"/>
            <w:tcBorders>
              <w:top w:val="nil"/>
              <w:left w:val="nil"/>
              <w:bottom w:val="nil"/>
              <w:right w:val="nil"/>
            </w:tcBorders>
            <w:vAlign w:val="bottom"/>
          </w:tcPr>
          <w:p w:rsidR="00BD5556" w:rsidRPr="00A03147" w:rsidRDefault="00B5116C"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55.39±0.10</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-1.04±0.12</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5.78±0.12</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val="restart"/>
            <w:tcBorders>
              <w:top w:val="nil"/>
              <w:left w:val="nil"/>
              <w:right w:val="nil"/>
            </w:tcBorders>
            <w:vAlign w:val="center"/>
          </w:tcPr>
          <w:p w:rsidR="00BD5556" w:rsidRPr="00A03147" w:rsidRDefault="004E0BBD" w:rsidP="00CB5F0B">
            <w:pPr>
              <w:pStyle w:val="15TableBody"/>
            </w:pPr>
            <m:oMathPara>
              <m:oMath>
                <m:r>
                  <m:rPr>
                    <m:sty m:val="p"/>
                  </m:rPr>
                  <w:rPr>
                    <w:rFonts w:ascii="Cambria Math" w:hAnsi="Cambria Math"/>
                  </w:rPr>
                  <m:t>0.27±0.35</m:t>
                </m:r>
              </m:oMath>
            </m:oMathPara>
          </w:p>
        </w:tc>
      </w:tr>
      <w:tr w:rsidR="00BD5556" w:rsidRPr="00A03147" w:rsidTr="00CB5F0B">
        <w:trPr>
          <w:cantSplit/>
          <w:jc w:val="center"/>
        </w:trPr>
        <w:tc>
          <w:tcPr>
            <w:tcW w:w="630" w:type="dxa"/>
            <w:vMerge/>
            <w:tcBorders>
              <w:left w:val="nil"/>
              <w:bottom w:val="nil"/>
              <w:right w:val="nil"/>
            </w:tcBorders>
          </w:tcPr>
          <w:p w:rsidR="00BD5556" w:rsidRDefault="00BD5556"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BD5556" w:rsidRPr="00A03147" w:rsidRDefault="00B5116C"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55.61±0.14</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-1.13±0.42</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5.92±0.43</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tcBorders>
              <w:left w:val="nil"/>
              <w:bottom w:val="nil"/>
              <w:right w:val="nil"/>
            </w:tcBorders>
            <w:vAlign w:val="bottom"/>
          </w:tcPr>
          <w:p w:rsidR="00BD5556" w:rsidRPr="00A03147" w:rsidRDefault="00BD5556" w:rsidP="00CB5F0B">
            <w:pPr>
              <w:pStyle w:val="15TableBody"/>
            </w:pPr>
          </w:p>
        </w:tc>
      </w:tr>
      <w:tr w:rsidR="00BD5556" w:rsidRPr="00A03147" w:rsidTr="00CB5F0B">
        <w:trPr>
          <w:cantSplit/>
          <w:trHeight w:val="243"/>
          <w:jc w:val="center"/>
        </w:trPr>
        <w:tc>
          <w:tcPr>
            <w:tcW w:w="630" w:type="dxa"/>
            <w:vMerge w:val="restart"/>
            <w:tcBorders>
              <w:top w:val="nil"/>
              <w:left w:val="nil"/>
              <w:right w:val="nil"/>
            </w:tcBorders>
            <w:vAlign w:val="center"/>
          </w:tcPr>
          <w:p w:rsidR="00BD5556"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1.0</m:t>
                </m:r>
              </m:oMath>
            </m:oMathPara>
          </w:p>
        </w:tc>
        <w:tc>
          <w:tcPr>
            <w:tcW w:w="1170" w:type="dxa"/>
            <w:tcBorders>
              <w:top w:val="nil"/>
              <w:left w:val="nil"/>
              <w:bottom w:val="nil"/>
              <w:right w:val="nil"/>
            </w:tcBorders>
            <w:vAlign w:val="bottom"/>
          </w:tcPr>
          <w:p w:rsidR="00BD5556" w:rsidRPr="00A03147" w:rsidRDefault="00B5116C"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38.37±0.10</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-0.84±0.11</m:t>
                </m:r>
              </m:oMath>
            </m:oMathPara>
          </w:p>
        </w:tc>
        <w:tc>
          <w:tcPr>
            <w:tcW w:w="126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6.47±0.12</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val="restart"/>
            <w:tcBorders>
              <w:top w:val="nil"/>
              <w:left w:val="nil"/>
              <w:right w:val="nil"/>
            </w:tcBorders>
            <w:vAlign w:val="center"/>
          </w:tcPr>
          <w:p w:rsidR="00BD5556" w:rsidRPr="00A03147" w:rsidRDefault="004E0BBD" w:rsidP="00CB5F0B">
            <w:pPr>
              <w:pStyle w:val="15TableBody"/>
            </w:pPr>
            <m:oMathPara>
              <m:oMath>
                <m:r>
                  <m:rPr>
                    <m:sty m:val="p"/>
                  </m:rPr>
                  <w:rPr>
                    <w:rFonts w:ascii="Cambria Math" w:hAnsi="Cambria Math"/>
                  </w:rPr>
                  <m:t>0.19±0.29</m:t>
                </m:r>
              </m:oMath>
            </m:oMathPara>
          </w:p>
        </w:tc>
      </w:tr>
      <w:tr w:rsidR="00BD5556" w:rsidRPr="00A03147" w:rsidTr="00CB5F0B">
        <w:trPr>
          <w:cantSplit/>
          <w:jc w:val="center"/>
        </w:trPr>
        <w:tc>
          <w:tcPr>
            <w:tcW w:w="630" w:type="dxa"/>
            <w:vMerge/>
            <w:tcBorders>
              <w:left w:val="nil"/>
              <w:bottom w:val="nil"/>
              <w:right w:val="nil"/>
            </w:tcBorders>
          </w:tcPr>
          <w:p w:rsidR="00BD5556" w:rsidRDefault="00BD5556" w:rsidP="004E0BBD">
            <w:pPr>
              <w:pStyle w:val="15TableBody"/>
              <w:ind w:left="-195"/>
              <w:jc w:val="center"/>
              <w:rPr>
                <w:rFonts w:ascii="Arial" w:eastAsia="Times New Roman" w:hAnsi="Arial" w:cs="Times New Roman"/>
              </w:rPr>
            </w:pPr>
          </w:p>
        </w:tc>
        <w:tc>
          <w:tcPr>
            <w:tcW w:w="1170" w:type="dxa"/>
            <w:tcBorders>
              <w:top w:val="nil"/>
              <w:left w:val="nil"/>
              <w:bottom w:val="nil"/>
              <w:right w:val="nil"/>
            </w:tcBorders>
            <w:vAlign w:val="bottom"/>
          </w:tcPr>
          <w:p w:rsidR="00BD5556" w:rsidRPr="00A03147" w:rsidRDefault="00B5116C" w:rsidP="00CB5F0B">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BD5556" w:rsidRPr="00A03147" w:rsidRDefault="00B94CD0" w:rsidP="00CB5F0B">
            <w:pPr>
              <w:pStyle w:val="15TableBody"/>
            </w:pPr>
            <m:oMathPara>
              <m:oMath>
                <m:r>
                  <m:rPr>
                    <m:sty m:val="p"/>
                  </m:rPr>
                  <w:rPr>
                    <w:rFonts w:ascii="Cambria Math" w:hAnsi="Cambria Math"/>
                  </w:rPr>
                  <m:t>38.52±0.13</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-0.75±0.39</m:t>
                </m:r>
              </m:oMath>
            </m:oMathPara>
          </w:p>
        </w:tc>
        <w:tc>
          <w:tcPr>
            <w:tcW w:w="1260" w:type="dxa"/>
            <w:tcBorders>
              <w:top w:val="nil"/>
              <w:left w:val="nil"/>
              <w:bottom w:val="nil"/>
              <w:right w:val="nil"/>
            </w:tcBorders>
            <w:vAlign w:val="bottom"/>
          </w:tcPr>
          <w:p w:rsidR="00BD5556" w:rsidRPr="00A03147" w:rsidRDefault="004E0BBD" w:rsidP="00CB5F0B">
            <w:pPr>
              <w:pStyle w:val="15TableBody"/>
            </w:pPr>
            <m:oMathPara>
              <m:oMath>
                <m:r>
                  <m:rPr>
                    <m:sty m:val="p"/>
                  </m:rPr>
                  <w:rPr>
                    <w:rFonts w:ascii="Cambria Math" w:hAnsi="Cambria Math"/>
                  </w:rPr>
                  <m:t>6.39±0.40</m:t>
                </m:r>
              </m:oMath>
            </m:oMathPara>
          </w:p>
        </w:tc>
        <w:tc>
          <w:tcPr>
            <w:tcW w:w="270" w:type="dxa"/>
            <w:tcBorders>
              <w:top w:val="nil"/>
              <w:left w:val="nil"/>
              <w:bottom w:val="nil"/>
              <w:right w:val="nil"/>
            </w:tcBorders>
          </w:tcPr>
          <w:p w:rsidR="00BD5556" w:rsidRDefault="00BD5556" w:rsidP="00CB5F0B">
            <w:pPr>
              <w:pStyle w:val="15TableBody"/>
              <w:rPr>
                <w:rFonts w:eastAsia="Times New Roman" w:cs="Times New Roman"/>
                <w:i/>
              </w:rPr>
            </w:pPr>
          </w:p>
        </w:tc>
        <w:tc>
          <w:tcPr>
            <w:tcW w:w="1080" w:type="dxa"/>
            <w:vMerge/>
            <w:tcBorders>
              <w:left w:val="nil"/>
              <w:bottom w:val="nil"/>
              <w:right w:val="nil"/>
            </w:tcBorders>
            <w:vAlign w:val="bottom"/>
          </w:tcPr>
          <w:p w:rsidR="00BD5556" w:rsidRPr="00A03147" w:rsidRDefault="00BD5556" w:rsidP="00CB5F0B">
            <w:pPr>
              <w:pStyle w:val="15TableBody"/>
            </w:pPr>
          </w:p>
        </w:tc>
      </w:tr>
      <w:tr w:rsidR="007E0BF2" w:rsidRPr="00A03147" w:rsidTr="00CB5F0B">
        <w:trPr>
          <w:cantSplit/>
          <w:trHeight w:val="243"/>
          <w:jc w:val="center"/>
        </w:trPr>
        <w:tc>
          <w:tcPr>
            <w:tcW w:w="630" w:type="dxa"/>
            <w:vMerge w:val="restart"/>
            <w:tcBorders>
              <w:top w:val="nil"/>
              <w:left w:val="nil"/>
              <w:right w:val="nil"/>
            </w:tcBorders>
            <w:vAlign w:val="center"/>
          </w:tcPr>
          <w:p w:rsidR="007E0BF2" w:rsidRPr="004E0BBD" w:rsidRDefault="004E0BBD" w:rsidP="004E0BBD">
            <w:pPr>
              <w:pStyle w:val="15TableBody"/>
              <w:ind w:left="-195"/>
              <w:jc w:val="center"/>
              <w:rPr>
                <w:rFonts w:ascii="Arial" w:eastAsia="Times New Roman" w:hAnsi="Arial" w:cs="Times New Roman"/>
              </w:rPr>
            </w:pPr>
            <m:oMathPara>
              <m:oMathParaPr>
                <m:jc m:val="center"/>
              </m:oMathParaPr>
              <m:oMath>
                <m:r>
                  <w:rPr>
                    <w:rFonts w:ascii="Cambria Math" w:eastAsia="Times New Roman" w:hAnsi="Cambria Math" w:cs="Times New Roman"/>
                  </w:rPr>
                  <m:t>2.0</m:t>
                </m:r>
              </m:oMath>
            </m:oMathPara>
          </w:p>
        </w:tc>
        <w:tc>
          <w:tcPr>
            <w:tcW w:w="1170" w:type="dxa"/>
            <w:tcBorders>
              <w:top w:val="nil"/>
              <w:left w:val="nil"/>
              <w:bottom w:val="nil"/>
              <w:right w:val="nil"/>
            </w:tcBorders>
            <w:vAlign w:val="bottom"/>
          </w:tcPr>
          <w:p w:rsidR="007E0BF2" w:rsidRPr="00A03147" w:rsidRDefault="00B5116C"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7.87±0.13</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-0.46±0.33</m:t>
                </m:r>
              </m:oMath>
            </m:oMathPara>
          </w:p>
        </w:tc>
        <w:tc>
          <w:tcPr>
            <w:tcW w:w="1260" w:type="dxa"/>
            <w:tcBorders>
              <w:top w:val="nil"/>
              <w:left w:val="nil"/>
              <w:bottom w:val="nil"/>
              <w:right w:val="nil"/>
            </w:tcBorders>
            <w:vAlign w:val="bottom"/>
          </w:tcPr>
          <w:p w:rsidR="007E0BF2" w:rsidRPr="00A03147" w:rsidRDefault="00B94CD0" w:rsidP="007E0BF2">
            <w:pPr>
              <w:pStyle w:val="15TableBody"/>
            </w:pPr>
            <m:oMathPara>
              <m:oMath>
                <m:r>
                  <m:rPr>
                    <m:sty m:val="p"/>
                  </m:rPr>
                  <w:rPr>
                    <w:rFonts w:ascii="Cambria Math" w:hAnsi="Cambria Math"/>
                  </w:rPr>
                  <m:t>5.77±0.34</m:t>
                </m:r>
              </m:oMath>
            </m:oMathPara>
          </w:p>
        </w:tc>
        <w:tc>
          <w:tcPr>
            <w:tcW w:w="270" w:type="dxa"/>
            <w:tcBorders>
              <w:top w:val="nil"/>
              <w:left w:val="nil"/>
              <w:bottom w:val="nil"/>
              <w:right w:val="nil"/>
            </w:tcBorders>
          </w:tcPr>
          <w:p w:rsidR="007E0BF2" w:rsidRDefault="007E0BF2" w:rsidP="007E0BF2">
            <w:pPr>
              <w:pStyle w:val="15TableBody"/>
              <w:rPr>
                <w:rFonts w:eastAsia="Times New Roman" w:cs="Times New Roman"/>
                <w:i/>
              </w:rPr>
            </w:pPr>
          </w:p>
        </w:tc>
        <w:tc>
          <w:tcPr>
            <w:tcW w:w="1080" w:type="dxa"/>
            <w:vMerge w:val="restart"/>
            <w:tcBorders>
              <w:top w:val="nil"/>
              <w:left w:val="nil"/>
              <w:right w:val="nil"/>
            </w:tcBorders>
            <w:vAlign w:val="center"/>
          </w:tcPr>
          <w:p w:rsidR="007E0BF2" w:rsidRPr="00A03147" w:rsidRDefault="004E0BBD" w:rsidP="007E0BF2">
            <w:pPr>
              <w:pStyle w:val="15TableBody"/>
            </w:pPr>
            <m:oMathPara>
              <m:oMath>
                <m:r>
                  <m:rPr>
                    <m:sty m:val="p"/>
                  </m:rPr>
                  <w:rPr>
                    <w:rFonts w:ascii="Cambria Math" w:hAnsi="Cambria Math"/>
                  </w:rPr>
                  <m:t>0.27±0.33</m:t>
                </m:r>
              </m:oMath>
            </m:oMathPara>
          </w:p>
        </w:tc>
      </w:tr>
      <w:tr w:rsidR="007E0BF2" w:rsidRPr="00A03147" w:rsidTr="00CB5F0B">
        <w:trPr>
          <w:cantSplit/>
          <w:jc w:val="center"/>
        </w:trPr>
        <w:tc>
          <w:tcPr>
            <w:tcW w:w="630" w:type="dxa"/>
            <w:vMerge/>
            <w:tcBorders>
              <w:left w:val="nil"/>
              <w:bottom w:val="single" w:sz="4" w:space="0" w:color="auto"/>
              <w:right w:val="nil"/>
            </w:tcBorders>
          </w:tcPr>
          <w:p w:rsidR="007E0BF2" w:rsidRDefault="007E0BF2" w:rsidP="004E0BBD">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rsidR="007E0BF2" w:rsidRPr="00A03147" w:rsidRDefault="00B5116C" w:rsidP="007E0BF2">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rsidR="007E0BF2" w:rsidRPr="00A03147" w:rsidRDefault="00B94CD0" w:rsidP="007E0BF2">
            <w:pPr>
              <w:pStyle w:val="15TableBody"/>
            </w:pPr>
            <m:oMathPara>
              <m:oMath>
                <m:r>
                  <m:rPr>
                    <m:sty m:val="p"/>
                  </m:rPr>
                  <w:rPr>
                    <w:rFonts w:ascii="Cambria Math" w:hAnsi="Cambria Math"/>
                  </w:rPr>
                  <m:t>8.06±0.12</m:t>
                </m:r>
              </m:oMath>
            </m:oMathPara>
          </w:p>
        </w:tc>
        <w:tc>
          <w:tcPr>
            <w:tcW w:w="1260" w:type="dxa"/>
            <w:tcBorders>
              <w:top w:val="nil"/>
              <w:left w:val="nil"/>
              <w:bottom w:val="single" w:sz="4" w:space="0" w:color="auto"/>
              <w:right w:val="nil"/>
            </w:tcBorders>
            <w:vAlign w:val="bottom"/>
          </w:tcPr>
          <w:p w:rsidR="007E0BF2" w:rsidRPr="00A03147" w:rsidRDefault="004E0BBD" w:rsidP="007E0BF2">
            <w:pPr>
              <w:pStyle w:val="15TableBody"/>
            </w:pPr>
            <m:oMathPara>
              <m:oMath>
                <m:r>
                  <m:rPr>
                    <m:sty m:val="p"/>
                  </m:rPr>
                  <w:rPr>
                    <w:rFonts w:ascii="Cambria Math" w:hAnsi="Cambria Math"/>
                  </w:rPr>
                  <m:t>-0.53±0.35</m:t>
                </m:r>
              </m:oMath>
            </m:oMathPara>
          </w:p>
        </w:tc>
        <w:tc>
          <w:tcPr>
            <w:tcW w:w="1260" w:type="dxa"/>
            <w:tcBorders>
              <w:top w:val="nil"/>
              <w:left w:val="nil"/>
              <w:bottom w:val="single" w:sz="4" w:space="0" w:color="auto"/>
              <w:right w:val="nil"/>
            </w:tcBorders>
            <w:vAlign w:val="bottom"/>
          </w:tcPr>
          <w:p w:rsidR="007E0BF2" w:rsidRPr="00A03147" w:rsidRDefault="004E0BBD" w:rsidP="007E0BF2">
            <w:pPr>
              <w:pStyle w:val="15TableBody"/>
            </w:pPr>
            <m:oMathPara>
              <m:oMath>
                <m:r>
                  <m:rPr>
                    <m:sty m:val="p"/>
                  </m:rPr>
                  <w:rPr>
                    <w:rFonts w:ascii="Cambria Math" w:hAnsi="Cambria Math"/>
                  </w:rPr>
                  <m:t>5.59±0.37</m:t>
                </m:r>
              </m:oMath>
            </m:oMathPara>
          </w:p>
        </w:tc>
        <w:tc>
          <w:tcPr>
            <w:tcW w:w="270" w:type="dxa"/>
            <w:tcBorders>
              <w:top w:val="nil"/>
              <w:left w:val="nil"/>
              <w:bottom w:val="single" w:sz="4" w:space="0" w:color="auto"/>
              <w:right w:val="nil"/>
            </w:tcBorders>
          </w:tcPr>
          <w:p w:rsidR="007E0BF2" w:rsidRDefault="007E0BF2" w:rsidP="007E0BF2">
            <w:pPr>
              <w:pStyle w:val="15TableBody"/>
              <w:rPr>
                <w:rFonts w:eastAsia="Times New Roman" w:cs="Times New Roman"/>
                <w:i/>
              </w:rPr>
            </w:pPr>
          </w:p>
        </w:tc>
        <w:tc>
          <w:tcPr>
            <w:tcW w:w="1080" w:type="dxa"/>
            <w:vMerge/>
            <w:tcBorders>
              <w:left w:val="nil"/>
              <w:bottom w:val="single" w:sz="4" w:space="0" w:color="auto"/>
              <w:right w:val="nil"/>
            </w:tcBorders>
            <w:vAlign w:val="bottom"/>
          </w:tcPr>
          <w:p w:rsidR="007E0BF2" w:rsidRPr="00A03147" w:rsidRDefault="007E0BF2" w:rsidP="007E0BF2">
            <w:pPr>
              <w:pStyle w:val="15TableBody"/>
            </w:pPr>
          </w:p>
        </w:tc>
      </w:tr>
      <w:bookmarkEnd w:id="9"/>
    </w:tbl>
    <w:p w:rsidR="00F33A72" w:rsidRDefault="00F33A72" w:rsidP="00466394">
      <w:pPr>
        <w:pStyle w:val="10BodySubsequentParagraph"/>
      </w:pPr>
    </w:p>
    <w:p w:rsidR="00600774" w:rsidRDefault="00600774"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lang w:eastAsia="zh-TW"/>
              </w:rPr>
              <mc:AlternateContent>
                <mc:Choice Requires="wps">
                  <w:drawing>
                    <wp:anchor distT="45720" distB="45720" distL="114300" distR="114300" simplePos="0" relativeHeight="251659264" behindDoc="0" locked="0" layoutInCell="1" allowOverlap="1">
                      <wp:simplePos x="0" y="0"/>
                      <wp:positionH relativeFrom="leftMargin">
                        <wp:posOffset>1720215</wp:posOffset>
                      </wp:positionH>
                      <wp:positionV relativeFrom="paragraph">
                        <wp:posOffset>154305</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5116C" w:rsidRPr="003C1B13" w:rsidRDefault="00B5116C">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45pt;margin-top:12.1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" stroked="f">
                      <v:fill opacity="0"/>
                      <v:textbox>
                        <w:txbxContent>
                          <w:p w:rsidR="00B5116C" w:rsidRPr="003C1B13" w:rsidRDefault="00B5116C">
                            <w:pPr>
                              <w:rPr>
                                <w:sz w:val="16"/>
                                <w:szCs w:val="16"/>
                              </w:rPr>
                            </w:pPr>
                            <w:r w:rsidRPr="003C1B13">
                              <w:rPr>
                                <w:sz w:val="16"/>
                                <w:szCs w:val="16"/>
                              </w:rPr>
                              <w:t>(a)</w:t>
                            </w:r>
                          </w:p>
                        </w:txbxContent>
                      </v:textbox>
                      <w10:wrap anchorx="margin"/>
                    </v:shape>
                  </w:pict>
                </mc:Fallback>
              </mc:AlternateContent>
            </w:r>
            <w:r w:rsidR="0009124F">
              <w:rPr>
                <w:noProof/>
                <w:lang w:eastAsia="zh-TW"/>
              </w:rPr>
              <w:drawing>
                <wp:inline distT="0" distB="0" distL="0" distR="0" wp14:anchorId="547F12C0" wp14:editId="29FF247F">
                  <wp:extent cx="2131499" cy="1599412"/>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31499" cy="1599412"/>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lang w:eastAsia="zh-TW"/>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1719671</wp:posOffset>
                      </wp:positionH>
                      <wp:positionV relativeFrom="paragraph">
                        <wp:posOffset>1229780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5116C" w:rsidRPr="003C1B13" w:rsidRDefault="00B5116C"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5.4pt;margin-top:96.85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" stroked="f">
                      <v:fill opacity="0"/>
                      <v:textbox>
                        <w:txbxContent>
                          <w:p w:rsidR="00B5116C" w:rsidRPr="003C1B13" w:rsidRDefault="00B5116C"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lang w:eastAsia="zh-TW"/>
              </w:rPr>
              <w:drawing>
                <wp:inline distT="0" distB="0" distL="0" distR="0" wp14:anchorId="3C27E052" wp14:editId="60D58EDE">
                  <wp:extent cx="2144733" cy="160934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4733" cy="1609342"/>
                          </a:xfrm>
                          <a:prstGeom prst="rect">
                            <a:avLst/>
                          </a:prstGeom>
                        </pic:spPr>
                      </pic:pic>
                    </a:graphicData>
                  </a:graphic>
                </wp:inline>
              </w:drawing>
            </w:r>
          </w:p>
        </w:tc>
      </w:tr>
    </w:tbl>
    <w:p w:rsidR="005F53C5" w:rsidRDefault="0009124F" w:rsidP="005F53C5">
      <w:pPr>
        <w:pStyle w:val="12FigureCaptionLong"/>
      </w:pPr>
      <w:r>
        <w:t>Fig</w:t>
      </w:r>
      <w:r w:rsidR="00682ABB">
        <w:t>.</w:t>
      </w:r>
      <w:r>
        <w:t xml:space="preserve"> </w:t>
      </w:r>
      <w:bookmarkStart w:id="11" w:name="FigTransmittanceND"/>
      <w:r>
        <w:fldChar w:fldCharType="begin"/>
      </w:r>
      <w:r>
        <w:instrText xml:space="preserve"> SEQ Figure \* ARABIC </w:instrText>
      </w:r>
      <w:r>
        <w:fldChar w:fldCharType="separate"/>
      </w:r>
      <w:r w:rsidR="002F0301">
        <w:rPr>
          <w:noProof/>
        </w:rPr>
        <w:t>1</w:t>
      </w:r>
      <w:r>
        <w:fldChar w:fldCharType="end"/>
      </w:r>
      <w:bookmarkEnd w:id="11"/>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 xml:space="preserve">λ=390 </m:t>
        </m:r>
        <m:r>
          <m:rPr>
            <m:sty m:val="p"/>
          </m:rPr>
          <w:rPr>
            <w:rFonts w:ascii="Cambria Math" w:hAnsi="Cambria Math"/>
          </w:rPr>
          <m:t>nm</m:t>
        </m:r>
        <m:r>
          <w:rPr>
            <w:rFonts w:ascii="Cambria Math" w:hAnsi="Cambria Math"/>
          </w:rPr>
          <m:t xml:space="preserve"> to 770 </m:t>
        </m:r>
        <m:r>
          <m:rPr>
            <m:sty m:val="p"/>
          </m:rPr>
          <w:rPr>
            <w:rFonts w:ascii="Cambria Math" w:hAnsi="Cambria Math"/>
          </w:rPr>
          <m:t>nm</m:t>
        </m:r>
      </m:oMath>
      <w:r w:rsidR="004D47C4">
        <w:t xml:space="preserve"> for most ND filters</w:t>
      </w:r>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8845EF">
        <w:t xml:space="preserve"> for </w:t>
      </w:r>
      <m:oMath>
        <m:r>
          <m:rPr>
            <m:sty m:val="p"/>
          </m:rPr>
          <w:rPr>
            <w:rFonts w:ascii="Cambria Math" w:hAnsi="Cambria Math"/>
          </w:rPr>
          <m:t>λ</m:t>
        </m:r>
        <m:r>
          <w:rPr>
            <w:rFonts w:ascii="Cambria Math" w:hAnsi="Cambria Math"/>
          </w:rPr>
          <m:t xml:space="preserve">= 550 </m:t>
        </m:r>
        <m:r>
          <m:rPr>
            <m:sty m:val="p"/>
          </m:rPr>
          <w:rPr>
            <w:rFonts w:ascii="Cambria Math" w:hAnsi="Cambria Math"/>
          </w:rPr>
          <m:t>nm</m:t>
        </m:r>
      </m:oMath>
      <w:r w:rsidR="00412570">
        <w:t>.</w:t>
      </w:r>
    </w:p>
    <w:tbl>
      <w:tblPr>
        <w:tblStyle w:val="TableGrid"/>
        <w:tblW w:w="7555" w:type="dxa"/>
        <w:tblLook w:val="04A0" w:firstRow="1" w:lastRow="0" w:firstColumn="1" w:lastColumn="0" w:noHBand="0" w:noVBand="1"/>
      </w:tblPr>
      <w:tblGrid>
        <w:gridCol w:w="3685"/>
        <w:gridCol w:w="3870"/>
      </w:tblGrid>
      <w:tr w:rsidR="00D33334" w:rsidTr="000D027C">
        <w:tc>
          <w:tcPr>
            <w:tcW w:w="3685" w:type="dxa"/>
          </w:tcPr>
          <w:p w:rsidR="00D33334" w:rsidRDefault="00D33334" w:rsidP="000D027C">
            <w:pPr>
              <w:pStyle w:val="09BodyFirstParagraph"/>
              <w:jc w:val="center"/>
            </w:pPr>
            <w:r>
              <w:rPr>
                <w:noProof/>
                <w:lang w:eastAsia="zh-TW"/>
              </w:rPr>
              <mc:AlternateContent>
                <mc:Choice Requires="wps">
                  <w:drawing>
                    <wp:anchor distT="45720" distB="45720" distL="114300" distR="114300" simplePos="0" relativeHeight="251663360" behindDoc="0" locked="0" layoutInCell="1" allowOverlap="1" wp14:anchorId="474F79F2" wp14:editId="4F06111B">
                      <wp:simplePos x="0" y="0"/>
                      <wp:positionH relativeFrom="leftMargin">
                        <wp:posOffset>1771015</wp:posOffset>
                      </wp:positionH>
                      <wp:positionV relativeFrom="paragraph">
                        <wp:posOffset>1265332</wp:posOffset>
                      </wp:positionV>
                      <wp:extent cx="361950" cy="2571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5116C" w:rsidRPr="003C1B13" w:rsidRDefault="00B5116C" w:rsidP="00D33334">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39.45pt;margin-top:99.65pt;width:28.5pt;height:20.25pt;z-index:25166336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" stroked="f">
                      <v:fill opacity="0"/>
                      <v:textbox>
                        <w:txbxContent>
                          <w:p w:rsidR="00B5116C" w:rsidRPr="003C1B13" w:rsidRDefault="00B5116C" w:rsidP="00D33334">
                            <w:pPr>
                              <w:rPr>
                                <w:sz w:val="16"/>
                                <w:szCs w:val="16"/>
                              </w:rPr>
                            </w:pPr>
                            <w:r w:rsidRPr="003C1B13">
                              <w:rPr>
                                <w:sz w:val="16"/>
                                <w:szCs w:val="16"/>
                              </w:rPr>
                              <w:t>(a)</w:t>
                            </w:r>
                          </w:p>
                        </w:txbxContent>
                      </v:textbox>
                      <w10:wrap anchorx="margin"/>
                    </v:shape>
                  </w:pict>
                </mc:Fallback>
              </mc:AlternateContent>
            </w:r>
            <w:r>
              <w:rPr>
                <w:noProof/>
                <w:lang w:eastAsia="zh-TW"/>
              </w:rPr>
              <w:drawing>
                <wp:inline distT="0" distB="0" distL="0" distR="0" wp14:anchorId="36CB0AA2" wp14:editId="2663A9D1">
                  <wp:extent cx="2132549" cy="1600198"/>
                  <wp:effectExtent l="0" t="0" r="127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2549" cy="1600198"/>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D33334" w:rsidRDefault="00D33334" w:rsidP="000D027C">
            <w:pPr>
              <w:pStyle w:val="09BodyFirstParagraph"/>
              <w:keepNext/>
            </w:pPr>
            <w:r>
              <w:rPr>
                <w:noProof/>
                <w:lang w:eastAsia="zh-TW"/>
              </w:rPr>
              <mc:AlternateContent>
                <mc:Choice Requires="wps">
                  <w:drawing>
                    <wp:anchor distT="45720" distB="45720" distL="114300" distR="114300" simplePos="0" relativeHeight="251664384" behindDoc="0" locked="0" layoutInCell="1" allowOverlap="1" wp14:anchorId="58767CE8" wp14:editId="54A2C325">
                      <wp:simplePos x="0" y="0"/>
                      <wp:positionH relativeFrom="leftMargin">
                        <wp:posOffset>309080</wp:posOffset>
                      </wp:positionH>
                      <wp:positionV relativeFrom="paragraph">
                        <wp:posOffset>1276985</wp:posOffset>
                      </wp:positionV>
                      <wp:extent cx="361950" cy="2571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5116C" w:rsidRPr="003C1B13" w:rsidRDefault="00B5116C" w:rsidP="00D33334">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4.35pt;margin-top:100.55pt;width:28.5pt;height:20.25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Aa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" stroked="f">
                      <v:fill opacity="0"/>
                      <v:textbox>
                        <w:txbxContent>
                          <w:p w:rsidR="00B5116C" w:rsidRPr="003C1B13" w:rsidRDefault="00B5116C" w:rsidP="00D33334">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03254DBE" wp14:editId="492429B2">
                  <wp:extent cx="2143679" cy="1608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679" cy="1608550"/>
                          </a:xfrm>
                          <a:prstGeom prst="rect">
                            <a:avLst/>
                          </a:prstGeom>
                        </pic:spPr>
                      </pic:pic>
                    </a:graphicData>
                  </a:graphic>
                </wp:inline>
              </w:drawing>
            </w:r>
          </w:p>
        </w:tc>
      </w:tr>
    </w:tbl>
    <w:p w:rsidR="00D33334" w:rsidRDefault="00D33334" w:rsidP="001C43CF">
      <w:pPr>
        <w:pStyle w:val="12FigureCaptionLong"/>
      </w:pPr>
      <w:r>
        <w:t xml:space="preserve">Fig. </w:t>
      </w:r>
      <w:bookmarkStart w:id="12" w:name="FigRelativeCum_OD02_03"/>
      <w:r>
        <w:fldChar w:fldCharType="begin"/>
      </w:r>
      <w:r>
        <w:instrText xml:space="preserve"> SEQ Figure \* ARABIC </w:instrText>
      </w:r>
      <w:r>
        <w:fldChar w:fldCharType="separate"/>
      </w:r>
      <w:r w:rsidR="002F0301">
        <w:rPr>
          <w:noProof/>
        </w:rPr>
        <w:t>2</w:t>
      </w:r>
      <w:r>
        <w:fldChar w:fldCharType="end"/>
      </w:r>
      <w:bookmarkEnd w:id="12"/>
      <w:r>
        <w:t xml:space="preserve">. (a) Relative cumulative weight of the color matching functions; (b)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t xml:space="preserve">, the transmittance measured with the camera (spatial average over the image) for </w:t>
      </w:r>
      <w:r w:rsidR="001C43CF">
        <w:t>a</w:t>
      </w:r>
      <w:r>
        <w:t xml:space="preserve"> Kodak Wratten gelatin neutral </w:t>
      </w:r>
      <w:r>
        <w:lastRenderedPageBreak/>
        <w:t>density filter (</w:t>
      </w:r>
      <m:oMath>
        <m:r>
          <w:rPr>
            <w:rFonts w:ascii="Cambria Math" w:hAnsi="Cambria Math"/>
          </w:rPr>
          <m:t>OD=0.3</m:t>
        </m:r>
      </m:oMath>
      <w:r>
        <w:t>)</w:t>
      </w:r>
      <w:r w:rsidR="00865062">
        <w:t xml:space="preserve"> for which</w:t>
      </w:r>
      <w:r w:rsidR="004D47C4">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D47C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D47C4">
        <w:t xml:space="preserve"> </w:t>
      </w:r>
      <w:r w:rsidR="00FA535B">
        <w:t>overlap</w:t>
      </w:r>
      <w:r w:rsidR="004D47C4">
        <w:t xml:space="preserve"> within the error bars</w:t>
      </w:r>
      <w:r w:rsidR="00E21390">
        <w:t xml:space="preserve"> </w:t>
      </w:r>
      <w:r w:rsidR="004171D3">
        <w:t>for all wavelength</w:t>
      </w:r>
      <w:r w:rsidR="00284786">
        <w:t>s</w:t>
      </w:r>
      <w:r w:rsidR="004171D3">
        <w:t xml:space="preserve"> but </w:t>
      </w:r>
      <w:r w:rsidR="00A04D13">
        <w:t xml:space="preserve">for </w:t>
      </w:r>
      <m:oMath>
        <m:r>
          <m:rPr>
            <m:sty m:val="p"/>
          </m:rPr>
          <w:rPr>
            <w:rFonts w:ascii="Cambria Math" w:hAnsi="Cambria Math"/>
          </w:rPr>
          <m:t xml:space="preserve">780 </m:t>
        </m:r>
        <m:r>
          <w:rPr>
            <w:rFonts w:ascii="Cambria Math" w:hAnsi="Cambria Math"/>
          </w:rPr>
          <m:t>nm</m:t>
        </m:r>
      </m:oMath>
      <w:r w:rsidR="004171D3">
        <w:t xml:space="preserve"> </w:t>
      </w:r>
      <w:r w:rsidR="004D47C4">
        <w:t xml:space="preserve">(coverage factor </w:t>
      </w:r>
      <m:oMath>
        <m:r>
          <w:rPr>
            <w:rFonts w:ascii="Cambria Math" w:hAnsi="Cambria Math"/>
          </w:rPr>
          <m:t>k=2</m:t>
        </m:r>
      </m:oMath>
      <w:r w:rsidR="004D47C4">
        <w:t>).</w:t>
      </w:r>
    </w:p>
    <w:p w:rsidR="00AE55D7" w:rsidRDefault="006C45A0" w:rsidP="00AE55D7">
      <w:pPr>
        <w:pStyle w:val="10BodySubsequentParagraph"/>
        <w:keepNext/>
        <w:jc w:val="center"/>
      </w:pPr>
      <w:r>
        <w:rPr>
          <w:noProof/>
          <w:lang w:eastAsia="zh-TW"/>
        </w:rPr>
        <w:drawing>
          <wp:inline distT="0" distB="0" distL="0" distR="0">
            <wp:extent cx="2012832" cy="151036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W_ColorFilters.emf"/>
                    <pic:cNvPicPr/>
                  </pic:nvPicPr>
                  <pic:blipFill>
                    <a:blip r:embed="rId12">
                      <a:extLst>
                        <a:ext uri="{28A0092B-C50C-407E-A947-70E740481C1C}">
                          <a14:useLocalDpi xmlns:a14="http://schemas.microsoft.com/office/drawing/2010/main" val="0"/>
                        </a:ext>
                      </a:extLst>
                    </a:blip>
                    <a:stretch>
                      <a:fillRect/>
                    </a:stretch>
                  </pic:blipFill>
                  <pic:spPr>
                    <a:xfrm>
                      <a:off x="0" y="0"/>
                      <a:ext cx="2012832" cy="1510366"/>
                    </a:xfrm>
                    <a:prstGeom prst="rect">
                      <a:avLst/>
                    </a:prstGeom>
                  </pic:spPr>
                </pic:pic>
              </a:graphicData>
            </a:graphic>
          </wp:inline>
        </w:drawing>
      </w:r>
    </w:p>
    <w:p w:rsidR="006C45A0" w:rsidRPr="006C45A0" w:rsidRDefault="00AE55D7" w:rsidP="00AE55D7">
      <w:pPr>
        <w:pStyle w:val="12FigureCaptionLong"/>
      </w:pPr>
      <w:r>
        <w:t xml:space="preserve">Fig. </w:t>
      </w:r>
      <w:bookmarkStart w:id="13" w:name="FigTransmittanceKWColFilter"/>
      <w:r w:rsidR="00EA3066">
        <w:rPr>
          <w:noProof/>
        </w:rPr>
        <w:fldChar w:fldCharType="begin"/>
      </w:r>
      <w:r w:rsidR="00EA3066">
        <w:rPr>
          <w:noProof/>
        </w:rPr>
        <w:instrText xml:space="preserve"> SEQ Figure \* ARABIC </w:instrText>
      </w:r>
      <w:r w:rsidR="00EA3066">
        <w:rPr>
          <w:noProof/>
        </w:rPr>
        <w:fldChar w:fldCharType="separate"/>
      </w:r>
      <w:r w:rsidR="002F0301">
        <w:rPr>
          <w:noProof/>
        </w:rPr>
        <w:t>3</w:t>
      </w:r>
      <w:r w:rsidR="00EA3066">
        <w:rPr>
          <w:noProof/>
        </w:rPr>
        <w:fldChar w:fldCharType="end"/>
      </w:r>
      <w:bookmarkEnd w:id="13"/>
      <w:r>
        <w:t xml:space="preserve">: Transmittance spectra of </w:t>
      </w:r>
      <w:r w:rsidR="004060D7">
        <w:t>five</w:t>
      </w:r>
      <w:r>
        <w:t xml:space="preserve"> Kodak </w:t>
      </w:r>
      <w:r w:rsidRPr="00AE55D7">
        <w:t>Wratten</w:t>
      </w:r>
      <w:r>
        <w:t xml:space="preserve"> color </w:t>
      </w:r>
      <w:r w:rsidR="00EC1286">
        <w:t xml:space="preserve">gelatin </w:t>
      </w:r>
      <w:r>
        <w:t>filters (#12: yellow; #25: red: #32: magenta; #47: deep blue: #58: green)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4B55D3">
        <w:t xml:space="preserve">, </w:t>
      </w:r>
      <w:r w:rsidR="00BC616F">
        <w:t>plain</w:t>
      </w:r>
      <w:r>
        <w:t>)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4B55D3">
        <w:t xml:space="preserve">, </w:t>
      </w:r>
      <w:r w:rsidR="00BC616F">
        <w:t>dash</w:t>
      </w:r>
      <w:r>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223F24">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223F24">
        <w:t xml:space="preserve"> overlap within the error bars (coverage factor </w:t>
      </w:r>
      <m:oMath>
        <m:r>
          <w:rPr>
            <w:rFonts w:ascii="Cambria Math" w:hAnsi="Cambria Math"/>
          </w:rPr>
          <m:t>k=2</m:t>
        </m:r>
      </m:oMath>
      <w:r w:rsidR="00223F24">
        <w:t xml:space="preserve">) </w:t>
      </w:r>
      <w:r>
        <w:t xml:space="preserve">for </w:t>
      </w:r>
      <m:oMath>
        <m:r>
          <m:rPr>
            <m:sty m:val="p"/>
          </m:rPr>
          <w:rPr>
            <w:rFonts w:ascii="Cambria Math" w:hAnsi="Cambria Math"/>
          </w:rPr>
          <m:t>λ</m:t>
        </m:r>
        <m:r>
          <w:rPr>
            <w:rFonts w:ascii="Cambria Math" w:hAnsi="Cambria Math"/>
          </w:rPr>
          <m:t xml:space="preserve">= 390 </m:t>
        </m:r>
        <m:r>
          <m:rPr>
            <m:sty m:val="p"/>
          </m:rPr>
          <w:rPr>
            <w:rFonts w:ascii="Cambria Math" w:hAnsi="Cambria Math"/>
          </w:rPr>
          <m:t>to</m:t>
        </m:r>
        <m:r>
          <w:rPr>
            <w:rFonts w:ascii="Cambria Math" w:hAnsi="Cambria Math"/>
          </w:rPr>
          <m:t xml:space="preserve"> 770 </m:t>
        </m:r>
        <m:r>
          <m:rPr>
            <m:sty m:val="p"/>
          </m:rPr>
          <w:rPr>
            <w:rFonts w:ascii="Cambria Math" w:hAnsi="Cambria Math"/>
          </w:rPr>
          <m:t>nm</m:t>
        </m:r>
      </m:oMath>
      <w:r w:rsidR="006F394B">
        <w:t>.</w:t>
      </w:r>
    </w:p>
    <w:tbl>
      <w:tblPr>
        <w:tblStyle w:val="TableGrid"/>
        <w:tblW w:w="7555" w:type="dxa"/>
        <w:tblLook w:val="04A0" w:firstRow="1" w:lastRow="0" w:firstColumn="1" w:lastColumn="0" w:noHBand="0" w:noVBand="1"/>
      </w:tblPr>
      <w:tblGrid>
        <w:gridCol w:w="3685"/>
        <w:gridCol w:w="3870"/>
      </w:tblGrid>
      <w:tr w:rsidR="00FB121E" w:rsidTr="000D027C">
        <w:tc>
          <w:tcPr>
            <w:tcW w:w="3685" w:type="dxa"/>
          </w:tcPr>
          <w:p w:rsidR="00FB121E" w:rsidRDefault="00D33EC8" w:rsidP="000D027C">
            <w:pPr>
              <w:pStyle w:val="09BodyFirstParagraph"/>
              <w:jc w:val="center"/>
            </w:pPr>
            <w:r>
              <w:rPr>
                <w:noProof/>
                <w:lang w:eastAsia="zh-TW"/>
              </w:rPr>
              <mc:AlternateContent>
                <mc:Choice Requires="wps">
                  <w:drawing>
                    <wp:anchor distT="45720" distB="45720" distL="114300" distR="114300" simplePos="0" relativeHeight="251666432" behindDoc="0" locked="0" layoutInCell="1" allowOverlap="1" wp14:anchorId="3737A7A0" wp14:editId="6D2681CF">
                      <wp:simplePos x="0" y="0"/>
                      <wp:positionH relativeFrom="leftMargin">
                        <wp:posOffset>1740535</wp:posOffset>
                      </wp:positionH>
                      <wp:positionV relativeFrom="paragraph">
                        <wp:posOffset>1257300</wp:posOffset>
                      </wp:positionV>
                      <wp:extent cx="361950" cy="2571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5116C" w:rsidRPr="003C1B13" w:rsidRDefault="00B5116C" w:rsidP="00FB121E">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7.05pt;margin-top:99pt;width:28.5pt;height:20.2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" stroked="f">
                      <v:fill opacity="0"/>
                      <v:textbox>
                        <w:txbxContent>
                          <w:p w:rsidR="00B5116C" w:rsidRPr="003C1B13" w:rsidRDefault="00B5116C" w:rsidP="00FB121E">
                            <w:pPr>
                              <w:rPr>
                                <w:sz w:val="16"/>
                                <w:szCs w:val="16"/>
                              </w:rPr>
                            </w:pPr>
                            <w:r w:rsidRPr="003C1B13">
                              <w:rPr>
                                <w:sz w:val="16"/>
                                <w:szCs w:val="16"/>
                              </w:rPr>
                              <w:t>(a)</w:t>
                            </w:r>
                          </w:p>
                        </w:txbxContent>
                      </v:textbox>
                      <w10:wrap anchorx="margin"/>
                    </v:shape>
                  </w:pict>
                </mc:Fallback>
              </mc:AlternateContent>
            </w:r>
            <w:r w:rsidR="00FB121E">
              <w:rPr>
                <w:noProof/>
                <w:lang w:eastAsia="zh-TW"/>
              </w:rPr>
              <w:drawing>
                <wp:inline distT="0" distB="0" distL="0" distR="0" wp14:anchorId="794ED67C" wp14:editId="60874FA7">
                  <wp:extent cx="2131498" cy="1599411"/>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131498" cy="1599411"/>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FB121E" w:rsidRDefault="00FB121E" w:rsidP="000D027C">
            <w:pPr>
              <w:pStyle w:val="09BodyFirstParagraph"/>
              <w:keepNext/>
            </w:pPr>
            <w:r>
              <w:rPr>
                <w:noProof/>
                <w:lang w:eastAsia="zh-TW"/>
              </w:rPr>
              <mc:AlternateContent>
                <mc:Choice Requires="wps">
                  <w:drawing>
                    <wp:anchor distT="45720" distB="45720" distL="114300" distR="114300" simplePos="0" relativeHeight="251667456" behindDoc="0" locked="0" layoutInCell="1" allowOverlap="1" wp14:anchorId="42079634" wp14:editId="381A2F3E">
                      <wp:simplePos x="0" y="0"/>
                      <wp:positionH relativeFrom="leftMargin">
                        <wp:posOffset>2083921</wp:posOffset>
                      </wp:positionH>
                      <wp:positionV relativeFrom="paragraph">
                        <wp:posOffset>1258876</wp:posOffset>
                      </wp:positionV>
                      <wp:extent cx="361950" cy="2571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5116C" w:rsidRPr="003C1B13" w:rsidRDefault="00B5116C" w:rsidP="00FB121E">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64.1pt;margin-top:99.1pt;width:28.5pt;height:20.25pt;z-index:2516674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" stroked="f">
                      <v:fill opacity="0"/>
                      <v:textbox>
                        <w:txbxContent>
                          <w:p w:rsidR="00B5116C" w:rsidRPr="003C1B13" w:rsidRDefault="00B5116C" w:rsidP="00FB121E">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5F933C02" wp14:editId="2E71F471">
                  <wp:extent cx="2144734" cy="160855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4734" cy="1608550"/>
                          </a:xfrm>
                          <a:prstGeom prst="rect">
                            <a:avLst/>
                          </a:prstGeom>
                        </pic:spPr>
                      </pic:pic>
                    </a:graphicData>
                  </a:graphic>
                </wp:inline>
              </w:drawing>
            </w:r>
          </w:p>
        </w:tc>
      </w:tr>
    </w:tbl>
    <w:p w:rsidR="00FB121E" w:rsidRPr="00D33334" w:rsidRDefault="00FB121E" w:rsidP="00FB121E">
      <w:pPr>
        <w:pStyle w:val="12FigureCaptionLong"/>
      </w:pPr>
      <w:r>
        <w:t xml:space="preserve">Fig. </w:t>
      </w:r>
      <w:bookmarkStart w:id="14" w:name="FIgKW32"/>
      <w:r w:rsidR="00EA3066">
        <w:rPr>
          <w:noProof/>
        </w:rPr>
        <w:fldChar w:fldCharType="begin"/>
      </w:r>
      <w:r w:rsidR="00EA3066">
        <w:rPr>
          <w:noProof/>
        </w:rPr>
        <w:instrText xml:space="preserve"> SEQ Figure \* ARABIC </w:instrText>
      </w:r>
      <w:r w:rsidR="00EA3066">
        <w:rPr>
          <w:noProof/>
        </w:rPr>
        <w:fldChar w:fldCharType="separate"/>
      </w:r>
      <w:r w:rsidR="002F0301">
        <w:rPr>
          <w:noProof/>
        </w:rPr>
        <w:t>4</w:t>
      </w:r>
      <w:r w:rsidR="00EA3066">
        <w:rPr>
          <w:noProof/>
        </w:rPr>
        <w:fldChar w:fldCharType="end"/>
      </w:r>
      <w:bookmarkEnd w:id="14"/>
      <w:r>
        <w:t xml:space="preserve">. (a) </w:t>
      </w:r>
      <w:r w:rsidR="00AA155F">
        <w:t xml:space="preserve">Transmittance spectra of Kodak </w:t>
      </w:r>
      <w:r w:rsidR="00AA155F" w:rsidRPr="00AE55D7">
        <w:t>Wratten</w:t>
      </w:r>
      <w:r w:rsidR="00AA155F">
        <w:t xml:space="preserve"> color </w:t>
      </w:r>
      <w:r w:rsidR="00EC1286">
        <w:t xml:space="preserve">gelatin </w:t>
      </w:r>
      <w:r w:rsidR="00AA155F">
        <w:t>filter #32 (magenta)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AA155F">
        <w:t xml:space="preserve">, dash); (b) CIELAB color space representation of results from pixel by pixel transmittance measurements,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w:t>
      </w:r>
      <w:r w:rsidR="008E0BD1">
        <w:t xml:space="preserve">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 xml:space="preserve">= </m:t>
        </m:r>
        <m:r>
          <w:rPr>
            <w:rFonts w:ascii="Cambria Math" w:hAnsi="Cambria Math"/>
            <w:i/>
          </w:rPr>
          <w:fldChar w:fldCharType="begin"/>
        </m:r>
        <m:r>
          <m:rPr>
            <m:sty m:val="p"/>
          </m:rPr>
          <w:rPr>
            <w:rFonts w:ascii="Cambria Math" w:hAnsi="Cambria Math"/>
          </w:rPr>
          <m:t xml:space="preserve"> REF DeltaEKW32 \h </m:t>
        </m:r>
        <m:r>
          <w:rPr>
            <w:rFonts w:ascii="Cambria Math" w:hAnsi="Cambria Math"/>
            <w:i/>
          </w:rPr>
        </m:r>
        <m:r>
          <w:rPr>
            <w:rFonts w:ascii="Cambria Math" w:hAnsi="Cambria Math"/>
            <w:i/>
          </w:rPr>
          <w:fldChar w:fldCharType="separate"/>
        </m:r>
        <m:r>
          <m:rPr>
            <m:sty m:val="p"/>
          </m:rPr>
          <w:rPr>
            <w:rFonts w:ascii="Cambria Math" w:eastAsia="Times New Roman" w:hAnsi="Cambria Math" w:cs="Times New Roman"/>
          </w:rPr>
          <m:t>1.20</m:t>
        </m:r>
        <m:r>
          <m:rPr>
            <m:sty m:val="p"/>
          </m:rPr>
          <w:rPr>
            <w:rFonts w:ascii="Cambria Math" w:hAnsi="Cambria Math"/>
          </w:rPr>
          <m:t>±0.57</m:t>
        </m:r>
        <m:r>
          <w:rPr>
            <w:rFonts w:ascii="Cambria Math" w:hAnsi="Cambria Math"/>
            <w:i/>
          </w:rPr>
          <w:fldChar w:fldCharType="end"/>
        </m:r>
        <m:r>
          <w:rPr>
            <w:rFonts w:ascii="Cambria Math" w:hAnsi="Cambria Math"/>
          </w:rPr>
          <m:t xml:space="preserve"> </m:t>
        </m:r>
        <m:r>
          <m:rPr>
            <m:sty m:val="p"/>
          </m:rPr>
          <w:rPr>
            <w:rFonts w:ascii="Cambria Math" w:hAnsi="Cambria Math"/>
          </w:rPr>
          <m:t>at</m:t>
        </m:r>
        <m:r>
          <w:rPr>
            <w:rFonts w:ascii="Cambria Math" w:hAnsi="Cambria Math"/>
          </w:rPr>
          <m:t xml:space="preserve"> k=2</m:t>
        </m:r>
      </m:oMath>
      <w:r w:rsidR="008E0BD1">
        <w:t>). The CIELAB parameters are (</w:t>
      </w:r>
      <m:oMath>
        <m:r>
          <w:rPr>
            <w:rFonts w:ascii="Cambria Math" w:hAnsi="Cambria Math"/>
          </w:rPr>
          <m:t>k =2</m:t>
        </m:r>
      </m:oMath>
      <w:r w:rsidR="008E0BD1">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LSpectroKW32 \h </m:t>
        </m:r>
        <m:r>
          <w:rPr>
            <w:rFonts w:ascii="Cambria Math" w:hAnsi="Cambria Math"/>
            <w:i/>
          </w:rPr>
        </m:r>
        <m:r>
          <w:rPr>
            <w:rFonts w:ascii="Cambria Math" w:hAnsi="Cambria Math"/>
            <w:i/>
          </w:rPr>
          <w:fldChar w:fldCharType="separate"/>
        </m:r>
        <m:r>
          <m:rPr>
            <m:sty m:val="p"/>
          </m:rPr>
          <w:rPr>
            <w:rFonts w:ascii="Cambria Math" w:hAnsi="Cambria Math"/>
          </w:rPr>
          <m:t>42.47±0.11</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aSpectroKW32 \h </m:t>
        </m:r>
        <m:r>
          <w:rPr>
            <w:rFonts w:ascii="Cambria Math" w:hAnsi="Cambria Math"/>
            <w:i/>
          </w:rPr>
        </m:r>
        <m:r>
          <w:rPr>
            <w:rFonts w:ascii="Cambria Math" w:hAnsi="Cambria Math"/>
            <w:i/>
          </w:rPr>
          <w:fldChar w:fldCharType="separate"/>
        </m:r>
        <m:r>
          <m:rPr>
            <m:sty m:val="p"/>
          </m:rPr>
          <w:rPr>
            <w:rFonts w:ascii="Cambria Math" w:hAnsi="Cambria Math"/>
          </w:rPr>
          <m:t>98.34±0.13</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bSpectroKW32 \h </m:t>
        </m:r>
        <m:r>
          <w:rPr>
            <w:rFonts w:ascii="Cambria Math" w:hAnsi="Cambria Math"/>
            <w:i/>
          </w:rPr>
        </m:r>
        <m:r>
          <w:rPr>
            <w:rFonts w:ascii="Cambria Math" w:hAnsi="Cambria Math"/>
            <w:i/>
          </w:rPr>
          <w:fldChar w:fldCharType="separate"/>
        </m:r>
        <m:r>
          <m:rPr>
            <m:sty m:val="p"/>
          </m:rPr>
          <w:rPr>
            <w:rFonts w:ascii="Cambria Math" w:hAnsi="Cambria Math"/>
          </w:rPr>
          <m:t>-61.85±0.32</m:t>
        </m:r>
        <m:r>
          <w:rPr>
            <w:rFonts w:ascii="Cambria Math" w:hAnsi="Cambria Math"/>
            <w:i/>
          </w:rPr>
          <w:fldChar w:fldCharType="end"/>
        </m:r>
        <m:r>
          <w:rPr>
            <w:rFonts w:ascii="Cambria Math" w:hAnsi="Cambria Math"/>
          </w:rPr>
          <m:t xml:space="preserve"> </m:t>
        </m:r>
      </m:oMath>
      <w:r w:rsidR="008E0BD1">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LCamKW32 \h </m:t>
        </m:r>
        <m:r>
          <w:rPr>
            <w:rFonts w:ascii="Cambria Math" w:hAnsi="Cambria Math"/>
            <w:i/>
          </w:rPr>
        </m:r>
        <m:r>
          <w:rPr>
            <w:rFonts w:ascii="Cambria Math" w:hAnsi="Cambria Math"/>
            <w:i/>
          </w:rPr>
          <w:fldChar w:fldCharType="separate"/>
        </m:r>
        <m:r>
          <m:rPr>
            <m:sty m:val="p"/>
          </m:rPr>
          <w:rPr>
            <w:rFonts w:ascii="Cambria Math" w:hAnsi="Cambria Math"/>
          </w:rPr>
          <m:t>42.74±0.15</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aCamKW32 \h </m:t>
        </m:r>
        <m:r>
          <w:rPr>
            <w:rFonts w:ascii="Cambria Math" w:hAnsi="Cambria Math"/>
            <w:i/>
          </w:rPr>
        </m:r>
        <m:r>
          <w:rPr>
            <w:rFonts w:ascii="Cambria Math" w:hAnsi="Cambria Math"/>
            <w:i/>
          </w:rPr>
          <w:fldChar w:fldCharType="separate"/>
        </m:r>
        <m:r>
          <m:rPr>
            <m:sty m:val="p"/>
          </m:rPr>
          <w:rPr>
            <w:rFonts w:ascii="Cambria Math" w:hAnsi="Cambria Math"/>
          </w:rPr>
          <m:t>97.93±0.40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bCamKW32 \h </m:t>
        </m:r>
        <m:r>
          <w:rPr>
            <w:rFonts w:ascii="Cambria Math" w:hAnsi="Cambria Math"/>
            <w:i/>
          </w:rPr>
        </m:r>
        <m:r>
          <w:rPr>
            <w:rFonts w:ascii="Cambria Math" w:hAnsi="Cambria Math"/>
            <w:i/>
          </w:rPr>
          <w:fldChar w:fldCharType="separate"/>
        </m:r>
        <m:r>
          <m:rPr>
            <m:sty m:val="p"/>
          </m:rPr>
          <w:rPr>
            <w:rFonts w:ascii="Cambria Math" w:hAnsi="Cambria Math"/>
          </w:rPr>
          <m:t>-60.76±0.55</m:t>
        </m:r>
        <m:r>
          <w:rPr>
            <w:rFonts w:ascii="Cambria Math" w:hAnsi="Cambria Math"/>
            <w:i/>
          </w:rPr>
          <w:fldChar w:fldCharType="end"/>
        </m:r>
      </m:oMath>
      <w:r w:rsidR="008E0BD1">
        <w:t xml:space="preserve"> (image spatial a</w:t>
      </w:r>
      <w:proofErr w:type="spellStart"/>
      <w:r w:rsidR="008E0BD1">
        <w:t>verage</w:t>
      </w:r>
      <w:proofErr w:type="spellEnd"/>
      <w:r w:rsidR="008E0BD1">
        <w:t>).</w:t>
      </w:r>
    </w:p>
    <w:tbl>
      <w:tblPr>
        <w:tblStyle w:val="TableGrid"/>
        <w:tblW w:w="7555" w:type="dxa"/>
        <w:tblLook w:val="04A0" w:firstRow="1" w:lastRow="0" w:firstColumn="1" w:lastColumn="0" w:noHBand="0" w:noVBand="1"/>
      </w:tblPr>
      <w:tblGrid>
        <w:gridCol w:w="3685"/>
        <w:gridCol w:w="3870"/>
      </w:tblGrid>
      <w:tr w:rsidR="00A42DFC" w:rsidTr="00E14CAD">
        <w:tc>
          <w:tcPr>
            <w:tcW w:w="3685" w:type="dxa"/>
          </w:tcPr>
          <w:p w:rsidR="00A42DFC" w:rsidRDefault="00E835CC" w:rsidP="00E14CAD">
            <w:pPr>
              <w:pStyle w:val="09BodyFirstParagraph"/>
              <w:jc w:val="center"/>
            </w:pPr>
            <w:r>
              <w:rPr>
                <w:noProof/>
                <w:lang w:eastAsia="zh-TW"/>
              </w:rPr>
              <mc:AlternateContent>
                <mc:Choice Requires="wps">
                  <w:drawing>
                    <wp:anchor distT="45720" distB="45720" distL="114300" distR="114300" simplePos="0" relativeHeight="251671552" behindDoc="0" locked="0" layoutInCell="1" allowOverlap="1" wp14:anchorId="4ACCA349" wp14:editId="27A111EB">
                      <wp:simplePos x="0" y="0"/>
                      <wp:positionH relativeFrom="leftMargin">
                        <wp:posOffset>1748155</wp:posOffset>
                      </wp:positionH>
                      <wp:positionV relativeFrom="paragraph">
                        <wp:posOffset>233045</wp:posOffset>
                      </wp:positionV>
                      <wp:extent cx="361950" cy="25717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5116C" w:rsidRPr="003C1B13" w:rsidRDefault="00B5116C" w:rsidP="00E835CC">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37.65pt;margin-top:18.35pt;width:28.5pt;height:20.25pt;z-index:25167155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" stroked="f">
                      <v:fill opacity="0"/>
                      <v:textbox>
                        <w:txbxContent>
                          <w:p w:rsidR="00B5116C" w:rsidRPr="003C1B13" w:rsidRDefault="00B5116C" w:rsidP="00E835CC">
                            <w:pPr>
                              <w:rPr>
                                <w:sz w:val="16"/>
                                <w:szCs w:val="16"/>
                              </w:rPr>
                            </w:pPr>
                            <w:r w:rsidRPr="003C1B13">
                              <w:rPr>
                                <w:sz w:val="16"/>
                                <w:szCs w:val="16"/>
                              </w:rPr>
                              <w:t>(a)</w:t>
                            </w:r>
                          </w:p>
                        </w:txbxContent>
                      </v:textbox>
                      <w10:wrap anchorx="margin"/>
                    </v:shape>
                  </w:pict>
                </mc:Fallback>
              </mc:AlternateContent>
            </w:r>
            <w:r w:rsidR="00A42DFC">
              <w:rPr>
                <w:noProof/>
                <w:lang w:eastAsia="zh-TW"/>
              </w:rPr>
              <w:drawing>
                <wp:inline distT="0" distB="0" distL="0" distR="0" wp14:anchorId="6FA54B84" wp14:editId="334EEB5C">
                  <wp:extent cx="2130449" cy="1598624"/>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130449" cy="1598624"/>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A42DFC" w:rsidRDefault="00A42DFC" w:rsidP="00E14CAD">
            <w:pPr>
              <w:pStyle w:val="09BodyFirstParagraph"/>
              <w:keepNext/>
            </w:pPr>
            <w:r>
              <w:rPr>
                <w:noProof/>
                <w:lang w:eastAsia="zh-TW"/>
              </w:rPr>
              <mc:AlternateContent>
                <mc:Choice Requires="wps">
                  <w:drawing>
                    <wp:anchor distT="45720" distB="45720" distL="114300" distR="114300" simplePos="0" relativeHeight="251669504" behindDoc="0" locked="0" layoutInCell="1" allowOverlap="1" wp14:anchorId="75A7EB2E" wp14:editId="45F63DD8">
                      <wp:simplePos x="0" y="0"/>
                      <wp:positionH relativeFrom="leftMargin">
                        <wp:posOffset>2083435</wp:posOffset>
                      </wp:positionH>
                      <wp:positionV relativeFrom="paragraph">
                        <wp:posOffset>191770</wp:posOffset>
                      </wp:positionV>
                      <wp:extent cx="361950" cy="2571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B5116C" w:rsidRPr="003C1B13" w:rsidRDefault="00B5116C" w:rsidP="00A42DFC">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64.05pt;margin-top:15.1pt;width:28.5pt;height:20.25pt;z-index:251669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" stroked="f">
                      <v:fill opacity="0"/>
                      <v:textbox>
                        <w:txbxContent>
                          <w:p w:rsidR="00B5116C" w:rsidRPr="003C1B13" w:rsidRDefault="00B5116C" w:rsidP="00A42DFC">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Pr>
                <w:noProof/>
                <w:lang w:eastAsia="zh-TW"/>
              </w:rPr>
              <w:drawing>
                <wp:inline distT="0" distB="0" distL="0" distR="0" wp14:anchorId="12AF644F" wp14:editId="6DA7E032">
                  <wp:extent cx="2143678" cy="1607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3678" cy="1607759"/>
                          </a:xfrm>
                          <a:prstGeom prst="rect">
                            <a:avLst/>
                          </a:prstGeom>
                        </pic:spPr>
                      </pic:pic>
                    </a:graphicData>
                  </a:graphic>
                </wp:inline>
              </w:drawing>
            </w:r>
          </w:p>
        </w:tc>
      </w:tr>
    </w:tbl>
    <w:p w:rsidR="00A42DFC" w:rsidRPr="00D33334" w:rsidRDefault="00A42DFC" w:rsidP="00A42DFC">
      <w:pPr>
        <w:pStyle w:val="12FigureCaptionLong"/>
      </w:pPr>
      <w:r>
        <w:t xml:space="preserve">Fig. </w:t>
      </w:r>
      <w:bookmarkStart w:id="15" w:name="FIgKW47"/>
      <w:r w:rsidR="00EA3066">
        <w:rPr>
          <w:noProof/>
        </w:rPr>
        <w:fldChar w:fldCharType="begin"/>
      </w:r>
      <w:r w:rsidR="00EA3066">
        <w:rPr>
          <w:noProof/>
        </w:rPr>
        <w:instrText xml:space="preserve"> SEQ Figure \* ARABIC </w:instrText>
      </w:r>
      <w:r w:rsidR="00EA3066">
        <w:rPr>
          <w:noProof/>
        </w:rPr>
        <w:fldChar w:fldCharType="separate"/>
      </w:r>
      <w:r w:rsidR="002F0301">
        <w:rPr>
          <w:noProof/>
        </w:rPr>
        <w:t>5</w:t>
      </w:r>
      <w:r w:rsidR="00EA3066">
        <w:rPr>
          <w:noProof/>
        </w:rPr>
        <w:fldChar w:fldCharType="end"/>
      </w:r>
      <w:bookmarkEnd w:id="15"/>
      <w:r>
        <w:t xml:space="preserve">. </w:t>
      </w:r>
      <w:r w:rsidR="00AA155F">
        <w:t xml:space="preserve">(a) Transmittance spectra of Kodak </w:t>
      </w:r>
      <w:r w:rsidR="00AA155F" w:rsidRPr="00AE55D7">
        <w:t>Wratten</w:t>
      </w:r>
      <w:r w:rsidR="00AA155F">
        <w:t xml:space="preserve"> color </w:t>
      </w:r>
      <w:r w:rsidR="00EC1286">
        <w:t xml:space="preserve">gelatin </w:t>
      </w:r>
      <w:r w:rsidR="00AA155F">
        <w:t>filter #47 (deep blue) measured by the spectroradiometer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 plain) and the camera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AA155F">
        <w:t xml:space="preserve">, dash); (b) CIELAB color space representation of results from pixel by pixel transmittance measurements,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AA155F">
        <w:t>.</w:t>
      </w:r>
      <w:r w:rsidR="008E0BD1">
        <w:t xml:space="preserve">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DeltaEKW47 \h </m:t>
        </m:r>
        <m:r>
          <w:rPr>
            <w:rFonts w:ascii="Cambria Math" w:hAnsi="Cambria Math"/>
            <w:i/>
          </w:rPr>
        </m:r>
        <m:r>
          <w:rPr>
            <w:rFonts w:ascii="Cambria Math" w:hAnsi="Cambria Math"/>
            <w:i/>
          </w:rPr>
          <w:fldChar w:fldCharType="separate"/>
        </m:r>
        <m:r>
          <m:rPr>
            <m:sty m:val="p"/>
          </m:rPr>
          <w:rPr>
            <w:rFonts w:ascii="Cambria Math" w:hAnsi="Cambria Math"/>
          </w:rPr>
          <m:t>0.73±0.54</m:t>
        </m:r>
        <m:r>
          <w:rPr>
            <w:rFonts w:ascii="Cambria Math" w:hAnsi="Cambria Math"/>
            <w:i/>
          </w:rPr>
          <w:fldChar w:fldCharType="end"/>
        </m:r>
        <m:r>
          <w:rPr>
            <w:rFonts w:ascii="Cambria Math" w:hAnsi="Cambria Math"/>
          </w:rPr>
          <m:t xml:space="preserve">  </m:t>
        </m:r>
        <m:r>
          <m:rPr>
            <m:sty m:val="p"/>
          </m:rPr>
          <w:rPr>
            <w:rFonts w:ascii="Cambria Math" w:hAnsi="Cambria Math"/>
          </w:rPr>
          <m:t>at</m:t>
        </m:r>
        <m:r>
          <w:rPr>
            <w:rFonts w:ascii="Cambria Math" w:hAnsi="Cambria Math"/>
          </w:rPr>
          <m:t xml:space="preserve"> k=2</m:t>
        </m:r>
      </m:oMath>
      <w:r w:rsidR="008E0BD1">
        <w:t>). The CIELAB parameters are (</w:t>
      </w:r>
      <m:oMath>
        <m:r>
          <w:rPr>
            <w:rFonts w:ascii="Cambria Math" w:hAnsi="Cambria Math"/>
          </w:rPr>
          <m:t>k =2</m:t>
        </m:r>
      </m:oMath>
      <w:r w:rsidR="008E0BD1">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LSpectroKW47 \h </m:t>
        </m:r>
        <m:r>
          <w:rPr>
            <w:rFonts w:ascii="Cambria Math" w:hAnsi="Cambria Math"/>
            <w:i/>
          </w:rPr>
        </m:r>
        <m:r>
          <w:rPr>
            <w:rFonts w:ascii="Cambria Math" w:hAnsi="Cambria Math"/>
            <w:i/>
          </w:rPr>
          <w:fldChar w:fldCharType="separate"/>
        </m:r>
        <m:r>
          <m:rPr>
            <m:sty m:val="p"/>
          </m:rPr>
          <w:rPr>
            <w:rFonts w:ascii="Cambria Math" w:hAnsi="Cambria Math"/>
          </w:rPr>
          <m:t>17.03±0.13</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aSpectroKW47 \h </m:t>
        </m:r>
        <m:r>
          <w:rPr>
            <w:rFonts w:ascii="Cambria Math" w:hAnsi="Cambria Math"/>
            <w:i/>
          </w:rPr>
        </m:r>
        <m:r>
          <w:rPr>
            <w:rFonts w:ascii="Cambria Math" w:hAnsi="Cambria Math"/>
            <w:i/>
          </w:rPr>
          <w:fldChar w:fldCharType="separate"/>
        </m:r>
        <m:r>
          <m:rPr>
            <m:sty m:val="p"/>
          </m:rPr>
          <w:rPr>
            <w:rFonts w:ascii="Cambria Math" w:hAnsi="Cambria Math"/>
          </w:rPr>
          <m:t>70.94±0.37</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bSpectroKW47 \h </m:t>
        </m:r>
        <m:r>
          <w:rPr>
            <w:rFonts w:ascii="Cambria Math" w:hAnsi="Cambria Math"/>
            <w:i/>
          </w:rPr>
        </m:r>
        <m:r>
          <w:rPr>
            <w:rFonts w:ascii="Cambria Math" w:hAnsi="Cambria Math"/>
            <w:i/>
          </w:rPr>
          <w:fldChar w:fldCharType="separate"/>
        </m:r>
        <m:r>
          <m:rPr>
            <m:sty m:val="p"/>
          </m:rPr>
          <w:rPr>
            <w:rFonts w:ascii="Cambria Math" w:hAnsi="Cambria Math"/>
          </w:rPr>
          <m:t>-87.37±</m:t>
        </m:r>
        <m:r>
          <m:rPr>
            <m:sty m:val="p"/>
          </m:rPr>
          <w:rPr>
            <w:rFonts w:ascii="Cambria Math" w:hAnsi="Cambria Math"/>
          </w:rPr>
          <w:lastRenderedPageBreak/>
          <m:t>0.24</m:t>
        </m:r>
        <m:r>
          <w:rPr>
            <w:rFonts w:ascii="Cambria Math" w:hAnsi="Cambria Math"/>
            <w:i/>
          </w:rPr>
          <w:fldChar w:fldCharType="end"/>
        </m:r>
        <m:r>
          <w:rPr>
            <w:rFonts w:ascii="Cambria Math" w:hAnsi="Cambria Math"/>
          </w:rPr>
          <m:t xml:space="preserve"> </m:t>
        </m:r>
      </m:oMath>
      <w:r w:rsidR="008E0BD1">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LCamKW47 \h </m:t>
        </m:r>
        <m:r>
          <w:rPr>
            <w:rFonts w:ascii="Cambria Math" w:hAnsi="Cambria Math"/>
            <w:i/>
          </w:rPr>
        </m:r>
        <m:r>
          <w:rPr>
            <w:rFonts w:ascii="Cambria Math" w:hAnsi="Cambria Math"/>
            <w:i/>
          </w:rPr>
          <w:fldChar w:fldCharType="separate"/>
        </m:r>
        <m:r>
          <m:rPr>
            <m:sty m:val="p"/>
          </m:rPr>
          <w:rPr>
            <w:rFonts w:ascii="Cambria Math" w:hAnsi="Cambria Math"/>
          </w:rPr>
          <m:t>16.66±0.10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aCamKW47 \h </m:t>
        </m:r>
        <m:r>
          <w:rPr>
            <w:rFonts w:ascii="Cambria Math" w:hAnsi="Cambria Math"/>
            <w:i/>
          </w:rPr>
        </m:r>
        <m:r>
          <w:rPr>
            <w:rFonts w:ascii="Cambria Math" w:hAnsi="Cambria Math"/>
            <w:i/>
          </w:rPr>
          <w:fldChar w:fldCharType="separate"/>
        </m:r>
        <m:r>
          <m:rPr>
            <m:sty m:val="p"/>
          </m:rPr>
          <w:rPr>
            <w:rFonts w:ascii="Cambria Math" w:hAnsi="Cambria Math"/>
          </w:rPr>
          <m:t>71.57±0.52</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m:rPr>
            <m:sty m:val="p"/>
          </m:rPr>
          <w:rPr>
            <w:rFonts w:ascii="Cambria Math" w:hAnsi="Cambria Math"/>
          </w:rPr>
          <m:t xml:space="preserve"> REF bCamKW47 \h </m:t>
        </m:r>
        <m:r>
          <w:rPr>
            <w:rFonts w:ascii="Cambria Math" w:hAnsi="Cambria Math"/>
            <w:i/>
          </w:rPr>
        </m:r>
        <m:r>
          <w:rPr>
            <w:rFonts w:ascii="Cambria Math" w:hAnsi="Cambria Math"/>
            <w:i/>
          </w:rPr>
          <w:fldChar w:fldCharType="separate"/>
        </m:r>
        <m:r>
          <m:rPr>
            <m:sty m:val="p"/>
          </m:rPr>
          <w:rPr>
            <w:rFonts w:ascii="Cambria Math" w:hAnsi="Cambria Math"/>
          </w:rPr>
          <m:t>-87.35±0.32</m:t>
        </m:r>
        <m:r>
          <w:rPr>
            <w:rFonts w:ascii="Cambria Math" w:hAnsi="Cambria Math"/>
            <w:i/>
          </w:rPr>
          <w:fldChar w:fldCharType="end"/>
        </m:r>
      </m:oMath>
      <w:r w:rsidR="008E0BD1">
        <w:t xml:space="preserve"> (image spatial a</w:t>
      </w:r>
      <w:proofErr w:type="spellStart"/>
      <w:r w:rsidR="008E0BD1">
        <w:t>verage</w:t>
      </w:r>
      <w:proofErr w:type="spellEnd"/>
      <w:r w:rsidR="008E0BD1">
        <w:t>).</w:t>
      </w:r>
    </w:p>
    <w:p w:rsidR="008F5F33" w:rsidRDefault="005023A9" w:rsidP="008F5F33">
      <w:pPr>
        <w:pStyle w:val="14TableCaption"/>
        <w:jc w:val="both"/>
      </w:pPr>
      <w:r>
        <w:t xml:space="preserve">Table </w:t>
      </w:r>
      <w:bookmarkStart w:id="16" w:name="TableResultsKWColFilters"/>
      <w:r w:rsidR="00EA3066">
        <w:rPr>
          <w:noProof/>
        </w:rPr>
        <w:fldChar w:fldCharType="begin"/>
      </w:r>
      <w:r w:rsidR="00EA3066">
        <w:rPr>
          <w:noProof/>
        </w:rPr>
        <w:instrText xml:space="preserve"> SEQ Table \* ARABIC </w:instrText>
      </w:r>
      <w:r w:rsidR="00EA3066">
        <w:rPr>
          <w:noProof/>
        </w:rPr>
        <w:fldChar w:fldCharType="separate"/>
      </w:r>
      <w:r w:rsidR="002F0301">
        <w:rPr>
          <w:noProof/>
        </w:rPr>
        <w:t>2</w:t>
      </w:r>
      <w:r w:rsidR="00EA3066">
        <w:rPr>
          <w:noProof/>
        </w:rPr>
        <w:fldChar w:fldCharType="end"/>
      </w:r>
      <w:bookmarkEnd w:id="16"/>
      <w:r>
        <w:t xml:space="preserve">. </w:t>
      </w:r>
      <w:r w:rsidR="008F5F33">
        <w:t>CIELAB coordinates</w:t>
      </w:r>
      <w:r w:rsidR="00F129FF">
        <w:t xml:space="preserve"> of five</w:t>
      </w:r>
      <w:r w:rsidR="00F129FF" w:rsidRPr="00F129FF">
        <w:t xml:space="preserve"> Kodak Wratten color </w:t>
      </w:r>
      <w:r w:rsidR="00EC1286">
        <w:t xml:space="preserve">gelatin </w:t>
      </w:r>
      <w:r w:rsidR="00F129FF" w:rsidRPr="00F129FF">
        <w:t>filters (#12: yellow; #25: red: #32: magenta; #47: deep blue: #58: green)</w:t>
      </w:r>
      <w:r w:rsidR="00F129FF">
        <w:t xml:space="preserve"> </w:t>
      </w:r>
      <w:r w:rsidR="00532A8E">
        <w:t xml:space="preserve">derived from the spectra </w:t>
      </w:r>
      <w:r w:rsidR="008F5F33">
        <w:t>measured by the spectroradiometer</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m:t>
            </m:r>
          </m:sub>
        </m:sSub>
      </m:oMath>
      <w:r w:rsidR="004B55D3" w:rsidRPr="004B55D3">
        <w:t>,</w:t>
      </w:r>
      <w:r w:rsidR="008F5F33">
        <w:t xml:space="preserve"> and the spatially averaged images acquired by the camera</w:t>
      </w:r>
      <w:r w:rsidR="004B55D3">
        <w:t xml:space="preserve">, </w:t>
      </w: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SA</m:t>
            </m:r>
          </m:sub>
        </m:sSub>
      </m:oMath>
      <w:r w:rsidR="008F5F33">
        <w:t xml:space="preserve">.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8F5F33">
        <w:t xml:space="preserve"> is the Euclidian distance in the CIELAB color space between both types of measurements. The uncertainties are presented with a coverage factor </w:t>
      </w:r>
      <m:oMath>
        <m:r>
          <m:rPr>
            <m:sty m:val="bi"/>
          </m:rPr>
          <w:rPr>
            <w:rFonts w:ascii="Cambria Math" w:hAnsi="Cambria Math"/>
          </w:rPr>
          <m:t>k=2</m:t>
        </m:r>
      </m:oMath>
      <w:r w:rsidR="008F5F33">
        <w:t>.</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170"/>
        <w:gridCol w:w="1170"/>
        <w:gridCol w:w="1260"/>
        <w:gridCol w:w="1260"/>
        <w:gridCol w:w="270"/>
        <w:gridCol w:w="1080"/>
      </w:tblGrid>
      <w:tr w:rsidR="00E835CC" w:rsidTr="007B7634">
        <w:trPr>
          <w:cantSplit/>
          <w:jc w:val="center"/>
        </w:trPr>
        <w:tc>
          <w:tcPr>
            <w:tcW w:w="720" w:type="dxa"/>
            <w:tcBorders>
              <w:left w:val="nil"/>
              <w:bottom w:val="nil"/>
              <w:right w:val="nil"/>
            </w:tcBorders>
            <w:vAlign w:val="center"/>
          </w:tcPr>
          <w:p w:rsidR="00E835CC" w:rsidRDefault="00E835CC" w:rsidP="007B7634">
            <w:pPr>
              <w:pStyle w:val="15TableBody"/>
              <w:tabs>
                <w:tab w:val="left" w:pos="158"/>
              </w:tabs>
              <w:ind w:left="-292" w:right="-214"/>
              <w:jc w:val="center"/>
            </w:pPr>
            <w:r>
              <w:t>Filter</w:t>
            </w:r>
          </w:p>
        </w:tc>
        <w:tc>
          <w:tcPr>
            <w:tcW w:w="1170" w:type="dxa"/>
            <w:tcBorders>
              <w:left w:val="nil"/>
              <w:bottom w:val="nil"/>
              <w:right w:val="nil"/>
            </w:tcBorders>
            <w:vAlign w:val="center"/>
          </w:tcPr>
          <w:p w:rsidR="00E835CC" w:rsidRDefault="00E835CC" w:rsidP="00E14CAD">
            <w:pPr>
              <w:pStyle w:val="15TableBody"/>
            </w:pPr>
            <w:r>
              <w:t>Transmittance</w:t>
            </w:r>
          </w:p>
        </w:tc>
        <w:tc>
          <w:tcPr>
            <w:tcW w:w="1170" w:type="dxa"/>
            <w:tcBorders>
              <w:top w:val="single" w:sz="4" w:space="0" w:color="auto"/>
              <w:left w:val="nil"/>
              <w:right w:val="nil"/>
            </w:tcBorders>
            <w:vAlign w:val="center"/>
          </w:tcPr>
          <w:p w:rsidR="00E835CC" w:rsidRDefault="00B5116C" w:rsidP="00E14CAD">
            <w:pPr>
              <w:pStyle w:val="15TableBody"/>
            </w:pPr>
            <m:oMathPara>
              <m:oMath>
                <m:sSup>
                  <m:sSupPr>
                    <m:ctrlPr>
                      <w:rPr>
                        <w:rFonts w:ascii="Cambria Math" w:hAnsi="Cambria Math"/>
                        <w:i/>
                      </w:rPr>
                    </m:ctrlPr>
                  </m:sSupPr>
                  <m:e>
                    <m:r>
                      <w:rPr>
                        <w:rFonts w:ascii="Cambria Math" w:hAnsi="Cambria Math"/>
                      </w:rPr>
                      <m:t>L</m:t>
                    </m:r>
                  </m:e>
                  <m:sup>
                    <m:r>
                      <w:rPr>
                        <w:rFonts w:ascii="Cambria Math" w:hAnsi="Cambria Math"/>
                      </w:rPr>
                      <m:t>*</m:t>
                    </m:r>
                  </m:sup>
                </m:sSup>
              </m:oMath>
            </m:oMathPara>
          </w:p>
        </w:tc>
        <w:tc>
          <w:tcPr>
            <w:tcW w:w="1260" w:type="dxa"/>
            <w:tcBorders>
              <w:left w:val="nil"/>
              <w:right w:val="nil"/>
            </w:tcBorders>
            <w:vAlign w:val="center"/>
          </w:tcPr>
          <w:p w:rsidR="00E835CC" w:rsidRPr="00B316A7" w:rsidRDefault="00B5116C" w:rsidP="00E14CAD">
            <w:pPr>
              <w:pStyle w:val="15TableBody"/>
              <w:rPr>
                <w:i/>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1260" w:type="dxa"/>
            <w:tcBorders>
              <w:left w:val="nil"/>
              <w:right w:val="nil"/>
            </w:tcBorders>
            <w:vAlign w:val="center"/>
          </w:tcPr>
          <w:p w:rsidR="00E835CC" w:rsidRPr="00B316A7" w:rsidRDefault="00B5116C" w:rsidP="00E14CAD">
            <w:pPr>
              <w:pStyle w:val="15TableBody"/>
              <w:rPr>
                <w:i/>
              </w:rPr>
            </w:pPr>
            <m:oMathPara>
              <m:oMath>
                <m:sSup>
                  <m:sSupPr>
                    <m:ctrlPr>
                      <w:rPr>
                        <w:rFonts w:ascii="Cambria Math" w:hAnsi="Cambria Math"/>
                        <w:i/>
                      </w:rPr>
                    </m:ctrlPr>
                  </m:sSupPr>
                  <m:e>
                    <m:r>
                      <w:rPr>
                        <w:rFonts w:ascii="Cambria Math" w:hAnsi="Cambria Math"/>
                      </w:rPr>
                      <m:t>b</m:t>
                    </m:r>
                  </m:e>
                  <m:sup>
                    <m:r>
                      <w:rPr>
                        <w:rFonts w:ascii="Cambria Math" w:hAnsi="Cambria Math"/>
                      </w:rPr>
                      <m:t>*</m:t>
                    </m:r>
                  </m:sup>
                </m:sSup>
              </m:oMath>
            </m:oMathPara>
          </w:p>
        </w:tc>
        <w:tc>
          <w:tcPr>
            <w:tcW w:w="270" w:type="dxa"/>
            <w:tcBorders>
              <w:top w:val="single" w:sz="4" w:space="0" w:color="auto"/>
              <w:left w:val="nil"/>
              <w:bottom w:val="nil"/>
              <w:right w:val="nil"/>
            </w:tcBorders>
            <w:vAlign w:val="center"/>
          </w:tcPr>
          <w:p w:rsidR="00E835CC" w:rsidRDefault="00E835CC" w:rsidP="00E14CAD">
            <w:pPr>
              <w:pStyle w:val="15TableBody"/>
              <w:rPr>
                <w:rFonts w:ascii="Arial" w:eastAsia="Times New Roman" w:hAnsi="Arial" w:cs="Times New Roman"/>
              </w:rPr>
            </w:pPr>
          </w:p>
        </w:tc>
        <w:tc>
          <w:tcPr>
            <w:tcW w:w="1080" w:type="dxa"/>
            <w:tcBorders>
              <w:top w:val="single" w:sz="4" w:space="0" w:color="auto"/>
              <w:left w:val="nil"/>
              <w:right w:val="nil"/>
            </w:tcBorders>
            <w:vAlign w:val="center"/>
          </w:tcPr>
          <w:p w:rsidR="00E835CC" w:rsidRPr="005F30EC" w:rsidRDefault="00E835CC" w:rsidP="00E14CAD">
            <w:pPr>
              <w:pStyle w:val="15TableBody"/>
              <w:rPr>
                <w:rFonts w:eastAsia="Times New Roman"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m:oMathPara>
          </w:p>
        </w:tc>
      </w:tr>
      <w:tr w:rsidR="00E835CC" w:rsidTr="007B7634">
        <w:trPr>
          <w:cantSplit/>
          <w:jc w:val="center"/>
        </w:trPr>
        <w:tc>
          <w:tcPr>
            <w:tcW w:w="720" w:type="dxa"/>
            <w:vMerge w:val="restart"/>
            <w:tcBorders>
              <w:top w:val="single" w:sz="4" w:space="0" w:color="auto"/>
              <w:left w:val="nil"/>
              <w:right w:val="nil"/>
            </w:tcBorders>
            <w:vAlign w:val="center"/>
          </w:tcPr>
          <w:p w:rsidR="00E835CC"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12</w:t>
            </w:r>
          </w:p>
        </w:tc>
        <w:tc>
          <w:tcPr>
            <w:tcW w:w="1170" w:type="dxa"/>
            <w:tcBorders>
              <w:top w:val="single" w:sz="4" w:space="0" w:color="auto"/>
              <w:left w:val="nil"/>
              <w:bottom w:val="nil"/>
              <w:right w:val="nil"/>
            </w:tcBorders>
            <w:vAlign w:val="bottom"/>
          </w:tcPr>
          <w:p w:rsidR="00E835CC" w:rsidRPr="00A03147" w:rsidRDefault="00B5116C"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single" w:sz="4" w:space="0" w:color="auto"/>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88.27±0.11</m:t>
                </m:r>
              </m:oMath>
            </m:oMathPara>
          </w:p>
        </w:tc>
        <w:tc>
          <w:tcPr>
            <w:tcW w:w="1260" w:type="dxa"/>
            <w:tcBorders>
              <w:top w:val="single" w:sz="4" w:space="0" w:color="auto"/>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2.92±0.12</m:t>
                </m:r>
              </m:oMath>
            </m:oMathPara>
          </w:p>
        </w:tc>
        <w:tc>
          <w:tcPr>
            <w:tcW w:w="1260" w:type="dxa"/>
            <w:tcBorders>
              <w:top w:val="single" w:sz="4" w:space="0" w:color="auto"/>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134.72±0.55</m:t>
                </m:r>
              </m:oMath>
            </m:oMathPara>
          </w:p>
        </w:tc>
        <w:tc>
          <w:tcPr>
            <w:tcW w:w="270" w:type="dxa"/>
            <w:tcBorders>
              <w:top w:val="nil"/>
              <w:left w:val="nil"/>
              <w:bottom w:val="nil"/>
              <w:right w:val="nil"/>
            </w:tcBorders>
          </w:tcPr>
          <w:p w:rsidR="00E835CC" w:rsidRDefault="00E835CC" w:rsidP="0024599C">
            <w:pPr>
              <w:pStyle w:val="15TableBody"/>
              <w:rPr>
                <w:rFonts w:ascii="Arial" w:eastAsia="Times New Roman" w:hAnsi="Arial" w:cs="Times New Roman"/>
              </w:rPr>
            </w:pPr>
          </w:p>
        </w:tc>
        <w:tc>
          <w:tcPr>
            <w:tcW w:w="1080" w:type="dxa"/>
            <w:vMerge w:val="restart"/>
            <w:tcBorders>
              <w:top w:val="single" w:sz="4" w:space="0" w:color="auto"/>
              <w:left w:val="nil"/>
              <w:right w:val="nil"/>
            </w:tcBorders>
            <w:vAlign w:val="center"/>
          </w:tcPr>
          <w:p w:rsidR="00E835CC" w:rsidRPr="00A03147" w:rsidRDefault="001B7598" w:rsidP="0024599C">
            <w:pPr>
              <w:pStyle w:val="15TableBody"/>
            </w:pPr>
            <m:oMathPara>
              <m:oMath>
                <m:r>
                  <m:rPr>
                    <m:sty m:val="p"/>
                  </m:rPr>
                  <w:rPr>
                    <w:rFonts w:ascii="Cambria Math" w:hAnsi="Cambria Math"/>
                  </w:rPr>
                  <m:t>1.46±0.69</m:t>
                </m:r>
              </m:oMath>
            </m:oMathPara>
          </w:p>
        </w:tc>
      </w:tr>
      <w:tr w:rsidR="00E835CC" w:rsidTr="007B7634">
        <w:trPr>
          <w:cantSplit/>
          <w:jc w:val="center"/>
        </w:trPr>
        <w:tc>
          <w:tcPr>
            <w:tcW w:w="720" w:type="dxa"/>
            <w:vMerge/>
            <w:tcBorders>
              <w:left w:val="nil"/>
              <w:bottom w:val="nil"/>
              <w:right w:val="nil"/>
            </w:tcBorders>
          </w:tcPr>
          <w:p w:rsidR="00E835CC" w:rsidRPr="0064237E" w:rsidRDefault="00E835CC"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E835CC" w:rsidRPr="00A03147" w:rsidRDefault="00B5116C"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88.22±0.17</m:t>
                </m:r>
              </m:oMath>
            </m:oMathPara>
          </w:p>
        </w:tc>
        <w:tc>
          <w:tcPr>
            <w:tcW w:w="126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2.52±0.48</m:t>
                </m:r>
              </m:oMath>
            </m:oMathPara>
          </w:p>
        </w:tc>
        <w:tc>
          <w:tcPr>
            <w:tcW w:w="1260" w:type="dxa"/>
            <w:tcBorders>
              <w:top w:val="nil"/>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136.13±0.51</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center"/>
          </w:tcPr>
          <w:p w:rsidR="00E835CC" w:rsidRPr="00A03147" w:rsidRDefault="00E835CC" w:rsidP="0024599C">
            <w:pPr>
              <w:pStyle w:val="15TableBody"/>
            </w:pPr>
          </w:p>
        </w:tc>
      </w:tr>
      <w:tr w:rsidR="00E835CC" w:rsidTr="007B7634">
        <w:trPr>
          <w:cantSplit/>
          <w:trHeight w:val="243"/>
          <w:jc w:val="center"/>
        </w:trPr>
        <w:tc>
          <w:tcPr>
            <w:tcW w:w="720" w:type="dxa"/>
            <w:vMerge w:val="restart"/>
            <w:tcBorders>
              <w:top w:val="nil"/>
              <w:left w:val="nil"/>
              <w:right w:val="nil"/>
            </w:tcBorders>
            <w:vAlign w:val="center"/>
          </w:tcPr>
          <w:p w:rsidR="00E835CC"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25</w:t>
            </w:r>
          </w:p>
        </w:tc>
        <w:tc>
          <w:tcPr>
            <w:tcW w:w="1170" w:type="dxa"/>
            <w:tcBorders>
              <w:top w:val="nil"/>
              <w:left w:val="nil"/>
              <w:bottom w:val="nil"/>
              <w:right w:val="nil"/>
            </w:tcBorders>
            <w:vAlign w:val="bottom"/>
          </w:tcPr>
          <w:p w:rsidR="00E835CC" w:rsidRPr="00A03147" w:rsidRDefault="00B5116C"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43.81±0.11</m:t>
                </m:r>
              </m:oMath>
            </m:oMathPara>
          </w:p>
        </w:tc>
        <w:tc>
          <w:tcPr>
            <w:tcW w:w="126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80.74±0.12</m:t>
                </m:r>
              </m:oMath>
            </m:oMathPara>
          </w:p>
        </w:tc>
        <w:tc>
          <w:tcPr>
            <w:tcW w:w="1260" w:type="dxa"/>
            <w:tcBorders>
              <w:top w:val="nil"/>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74.74±0.42</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val="restart"/>
            <w:tcBorders>
              <w:top w:val="nil"/>
              <w:left w:val="nil"/>
              <w:right w:val="nil"/>
            </w:tcBorders>
            <w:vAlign w:val="center"/>
          </w:tcPr>
          <w:p w:rsidR="00E835CC" w:rsidRPr="00A03147" w:rsidRDefault="001B7598" w:rsidP="0024599C">
            <w:pPr>
              <w:pStyle w:val="15TableBody"/>
            </w:pPr>
            <m:oMathPara>
              <m:oMath>
                <m:r>
                  <m:rPr>
                    <m:sty m:val="p"/>
                  </m:rPr>
                  <w:rPr>
                    <w:rFonts w:ascii="Cambria Math" w:hAnsi="Cambria Math"/>
                  </w:rPr>
                  <m:t>0.64±0.54</m:t>
                </m:r>
              </m:oMath>
            </m:oMathPara>
          </w:p>
        </w:tc>
      </w:tr>
      <w:tr w:rsidR="00E835CC" w:rsidTr="007B7634">
        <w:trPr>
          <w:cantSplit/>
          <w:jc w:val="center"/>
        </w:trPr>
        <w:tc>
          <w:tcPr>
            <w:tcW w:w="720" w:type="dxa"/>
            <w:vMerge/>
            <w:tcBorders>
              <w:left w:val="nil"/>
              <w:bottom w:val="nil"/>
              <w:right w:val="nil"/>
            </w:tcBorders>
          </w:tcPr>
          <w:p w:rsidR="00E835CC" w:rsidRPr="0064237E" w:rsidRDefault="00E835CC"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E835CC" w:rsidRPr="00A03147" w:rsidRDefault="00B5116C" w:rsidP="0024599C">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44.11±0.15</m:t>
                </m:r>
              </m:oMath>
            </m:oMathPara>
          </w:p>
        </w:tc>
        <w:tc>
          <w:tcPr>
            <w:tcW w:w="1260" w:type="dxa"/>
            <w:tcBorders>
              <w:top w:val="nil"/>
              <w:left w:val="nil"/>
              <w:bottom w:val="nil"/>
              <w:right w:val="nil"/>
            </w:tcBorders>
            <w:vAlign w:val="bottom"/>
          </w:tcPr>
          <w:p w:rsidR="00E835CC" w:rsidRPr="00A03147" w:rsidRDefault="001B7598" w:rsidP="0024599C">
            <w:pPr>
              <w:pStyle w:val="15TableBody"/>
            </w:pPr>
            <m:oMathPara>
              <m:oMath>
                <m:r>
                  <m:rPr>
                    <m:sty m:val="p"/>
                  </m:rPr>
                  <w:rPr>
                    <w:rFonts w:ascii="Cambria Math" w:hAnsi="Cambria Math"/>
                  </w:rPr>
                  <m:t>80.48±0.37</m:t>
                </m:r>
              </m:oMath>
            </m:oMathPara>
          </w:p>
        </w:tc>
        <w:tc>
          <w:tcPr>
            <w:tcW w:w="1260" w:type="dxa"/>
            <w:tcBorders>
              <w:top w:val="nil"/>
              <w:left w:val="nil"/>
              <w:bottom w:val="nil"/>
              <w:right w:val="nil"/>
            </w:tcBorders>
            <w:vAlign w:val="bottom"/>
          </w:tcPr>
          <w:p w:rsidR="00E835CC" w:rsidRPr="00A03147" w:rsidRDefault="001B7598" w:rsidP="00F5677E">
            <w:pPr>
              <w:pStyle w:val="15TableBody"/>
              <w:jc w:val="right"/>
            </w:pPr>
            <m:oMathPara>
              <m:oMath>
                <m:r>
                  <m:rPr>
                    <m:sty m:val="p"/>
                  </m:rPr>
                  <w:rPr>
                    <w:rFonts w:ascii="Cambria Math" w:hAnsi="Cambria Math"/>
                  </w:rPr>
                  <m:t>75.23±0.50</m:t>
                </m:r>
              </m:oMath>
            </m:oMathPara>
          </w:p>
        </w:tc>
        <w:tc>
          <w:tcPr>
            <w:tcW w:w="270" w:type="dxa"/>
            <w:tcBorders>
              <w:top w:val="nil"/>
              <w:left w:val="nil"/>
              <w:bottom w:val="nil"/>
              <w:right w:val="nil"/>
            </w:tcBorders>
          </w:tcPr>
          <w:p w:rsidR="00E835CC" w:rsidRDefault="00E835CC" w:rsidP="0024599C">
            <w:pPr>
              <w:pStyle w:val="15TableBody"/>
              <w:rPr>
                <w:rFonts w:eastAsia="Times New Roman" w:cs="Times New Roman"/>
                <w:i/>
              </w:rPr>
            </w:pPr>
          </w:p>
        </w:tc>
        <w:tc>
          <w:tcPr>
            <w:tcW w:w="1080" w:type="dxa"/>
            <w:vMerge/>
            <w:tcBorders>
              <w:left w:val="nil"/>
              <w:bottom w:val="nil"/>
              <w:right w:val="nil"/>
            </w:tcBorders>
            <w:vAlign w:val="bottom"/>
          </w:tcPr>
          <w:p w:rsidR="00E835CC" w:rsidRPr="00A03147" w:rsidRDefault="00E835CC" w:rsidP="0024599C">
            <w:pPr>
              <w:pStyle w:val="15TableBody"/>
            </w:pPr>
          </w:p>
        </w:tc>
      </w:tr>
      <w:tr w:rsidR="00A669F7" w:rsidRPr="00A03147" w:rsidTr="007B7634">
        <w:trPr>
          <w:cantSplit/>
          <w:trHeight w:val="243"/>
          <w:jc w:val="center"/>
        </w:trPr>
        <w:tc>
          <w:tcPr>
            <w:tcW w:w="720" w:type="dxa"/>
            <w:vMerge w:val="restart"/>
            <w:tcBorders>
              <w:top w:val="nil"/>
              <w:left w:val="nil"/>
              <w:right w:val="nil"/>
            </w:tcBorders>
            <w:vAlign w:val="center"/>
          </w:tcPr>
          <w:p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32</w:t>
            </w:r>
          </w:p>
        </w:tc>
        <w:tc>
          <w:tcPr>
            <w:tcW w:w="1170" w:type="dxa"/>
            <w:tcBorders>
              <w:top w:val="nil"/>
              <w:left w:val="nil"/>
              <w:bottom w:val="nil"/>
              <w:right w:val="nil"/>
            </w:tcBorders>
            <w:vAlign w:val="bottom"/>
          </w:tcPr>
          <w:p w:rsidR="00A669F7" w:rsidRPr="00A03147" w:rsidRDefault="00B5116C"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17" w:name="LSpectroKW32"/>
            <m:oMathPara>
              <m:oMath>
                <m:r>
                  <m:rPr>
                    <m:sty m:val="p"/>
                  </m:rPr>
                  <w:rPr>
                    <w:rFonts w:ascii="Cambria Math" w:hAnsi="Cambria Math"/>
                  </w:rPr>
                  <m:t>42.47±0.11</m:t>
                </m:r>
              </m:oMath>
            </m:oMathPara>
            <w:bookmarkEnd w:id="17"/>
          </w:p>
        </w:tc>
        <w:tc>
          <w:tcPr>
            <w:tcW w:w="1260" w:type="dxa"/>
            <w:tcBorders>
              <w:top w:val="nil"/>
              <w:left w:val="nil"/>
              <w:bottom w:val="nil"/>
              <w:right w:val="nil"/>
            </w:tcBorders>
            <w:vAlign w:val="bottom"/>
          </w:tcPr>
          <w:p w:rsidR="00A669F7" w:rsidRPr="00A03147" w:rsidRDefault="001B7598" w:rsidP="0087126A">
            <w:pPr>
              <w:pStyle w:val="15TableBody"/>
            </w:pPr>
            <w:bookmarkStart w:id="18" w:name="aSpectroKW32"/>
            <m:oMathPara>
              <m:oMath>
                <m:r>
                  <m:rPr>
                    <m:sty m:val="p"/>
                  </m:rPr>
                  <w:rPr>
                    <w:rFonts w:ascii="Cambria Math" w:hAnsi="Cambria Math"/>
                  </w:rPr>
                  <m:t>98.34±0.13</m:t>
                </m:r>
              </m:oMath>
            </m:oMathPara>
            <w:bookmarkEnd w:id="18"/>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19" w:name="bSpectroKW32"/>
            <m:oMathPara>
              <m:oMath>
                <m:r>
                  <m:rPr>
                    <m:sty m:val="p"/>
                  </m:rPr>
                  <w:rPr>
                    <w:rFonts w:ascii="Cambria Math" w:hAnsi="Cambria Math"/>
                  </w:rPr>
                  <m:t>-61.85±0.32</m:t>
                </m:r>
              </m:oMath>
            </m:oMathPara>
            <w:bookmarkEnd w:id="19"/>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FA0A39" w:rsidP="0087126A">
            <w:pPr>
              <w:pStyle w:val="15TableBody"/>
            </w:pPr>
            <w:bookmarkStart w:id="20" w:name="DeltaEKW32"/>
            <m:oMathPara>
              <m:oMath>
                <m:r>
                  <w:rPr>
                    <w:rFonts w:ascii="Cambria Math" w:eastAsia="Times New Roman" w:hAnsi="Cambria Math" w:cs="Times New Roman"/>
                  </w:rPr>
                  <m:t>1.20</m:t>
                </m:r>
                <m:r>
                  <m:rPr>
                    <m:sty m:val="p"/>
                  </m:rPr>
                  <w:rPr>
                    <w:rFonts w:ascii="Cambria Math" w:hAnsi="Cambria Math"/>
                  </w:rPr>
                  <m:t>±0.57</m:t>
                </m:r>
              </m:oMath>
            </m:oMathPara>
            <w:bookmarkEnd w:id="20"/>
          </w:p>
        </w:tc>
      </w:tr>
      <w:tr w:rsidR="00A669F7" w:rsidRPr="00A03147" w:rsidTr="007B7634">
        <w:trPr>
          <w:cantSplit/>
          <w:jc w:val="center"/>
        </w:trPr>
        <w:tc>
          <w:tcPr>
            <w:tcW w:w="720" w:type="dxa"/>
            <w:vMerge/>
            <w:tcBorders>
              <w:left w:val="nil"/>
              <w:bottom w:val="nil"/>
              <w:right w:val="nil"/>
            </w:tcBorders>
          </w:tcPr>
          <w:p w:rsidR="00A669F7" w:rsidRPr="0064237E" w:rsidRDefault="00A669F7"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A669F7" w:rsidRPr="00A03147" w:rsidRDefault="00B5116C"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21" w:name="LCamKW32"/>
            <m:oMathPara>
              <m:oMath>
                <m:r>
                  <m:rPr>
                    <m:sty m:val="p"/>
                  </m:rPr>
                  <w:rPr>
                    <w:rFonts w:ascii="Cambria Math" w:hAnsi="Cambria Math"/>
                  </w:rPr>
                  <m:t>42.74±0.15</m:t>
                </m:r>
              </m:oMath>
            </m:oMathPara>
            <w:bookmarkEnd w:id="21"/>
          </w:p>
        </w:tc>
        <w:tc>
          <w:tcPr>
            <w:tcW w:w="1260" w:type="dxa"/>
            <w:tcBorders>
              <w:top w:val="nil"/>
              <w:left w:val="nil"/>
              <w:bottom w:val="nil"/>
              <w:right w:val="nil"/>
            </w:tcBorders>
            <w:vAlign w:val="bottom"/>
          </w:tcPr>
          <w:p w:rsidR="00A669F7" w:rsidRPr="00A03147" w:rsidRDefault="001B7598" w:rsidP="0087126A">
            <w:pPr>
              <w:pStyle w:val="15TableBody"/>
            </w:pPr>
            <w:bookmarkStart w:id="22" w:name="aCamKW32"/>
            <m:oMathPara>
              <m:oMath>
                <m:r>
                  <m:rPr>
                    <m:sty m:val="p"/>
                  </m:rPr>
                  <w:rPr>
                    <w:rFonts w:ascii="Cambria Math" w:hAnsi="Cambria Math"/>
                  </w:rPr>
                  <m:t>97.93±0.40</m:t>
                </m:r>
              </m:oMath>
            </m:oMathPara>
            <w:bookmarkEnd w:id="22"/>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23" w:name="bCamKW32"/>
            <m:oMathPara>
              <m:oMath>
                <m:r>
                  <m:rPr>
                    <m:sty m:val="p"/>
                  </m:rPr>
                  <w:rPr>
                    <w:rFonts w:ascii="Cambria Math" w:hAnsi="Cambria Math"/>
                  </w:rPr>
                  <m:t>-60.76±0.55</m:t>
                </m:r>
              </m:oMath>
            </m:oMathPara>
            <w:bookmarkEnd w:id="23"/>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7B7634">
        <w:trPr>
          <w:cantSplit/>
          <w:trHeight w:val="243"/>
          <w:jc w:val="center"/>
        </w:trPr>
        <w:tc>
          <w:tcPr>
            <w:tcW w:w="720" w:type="dxa"/>
            <w:vMerge w:val="restart"/>
            <w:tcBorders>
              <w:top w:val="nil"/>
              <w:left w:val="nil"/>
              <w:right w:val="nil"/>
            </w:tcBorders>
            <w:vAlign w:val="center"/>
          </w:tcPr>
          <w:p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47</w:t>
            </w:r>
          </w:p>
        </w:tc>
        <w:tc>
          <w:tcPr>
            <w:tcW w:w="1170" w:type="dxa"/>
            <w:tcBorders>
              <w:top w:val="nil"/>
              <w:left w:val="nil"/>
              <w:bottom w:val="nil"/>
              <w:right w:val="nil"/>
            </w:tcBorders>
            <w:vAlign w:val="bottom"/>
          </w:tcPr>
          <w:p w:rsidR="00A669F7" w:rsidRPr="00A03147" w:rsidRDefault="00B5116C"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24" w:name="LSpectroKW47"/>
            <m:oMathPara>
              <m:oMath>
                <m:r>
                  <m:rPr>
                    <m:sty m:val="p"/>
                  </m:rPr>
                  <w:rPr>
                    <w:rFonts w:ascii="Cambria Math" w:hAnsi="Cambria Math"/>
                  </w:rPr>
                  <m:t>17.03±0.13</m:t>
                </m:r>
              </m:oMath>
            </m:oMathPara>
            <w:bookmarkEnd w:id="24"/>
          </w:p>
        </w:tc>
        <w:tc>
          <w:tcPr>
            <w:tcW w:w="1260" w:type="dxa"/>
            <w:tcBorders>
              <w:top w:val="nil"/>
              <w:left w:val="nil"/>
              <w:bottom w:val="nil"/>
              <w:right w:val="nil"/>
            </w:tcBorders>
            <w:vAlign w:val="bottom"/>
          </w:tcPr>
          <w:p w:rsidR="00A669F7" w:rsidRPr="00A03147" w:rsidRDefault="001B7598" w:rsidP="0087126A">
            <w:pPr>
              <w:pStyle w:val="15TableBody"/>
            </w:pPr>
            <w:bookmarkStart w:id="25" w:name="aSpectroKW47"/>
            <m:oMathPara>
              <m:oMath>
                <m:r>
                  <m:rPr>
                    <m:sty m:val="p"/>
                  </m:rPr>
                  <w:rPr>
                    <w:rFonts w:ascii="Cambria Math" w:hAnsi="Cambria Math"/>
                  </w:rPr>
                  <m:t>70.94±0.37</m:t>
                </m:r>
              </m:oMath>
            </m:oMathPara>
            <w:bookmarkEnd w:id="25"/>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26" w:name="bSpectroKW47"/>
            <m:oMathPara>
              <m:oMath>
                <m:r>
                  <m:rPr>
                    <m:sty m:val="p"/>
                  </m:rPr>
                  <w:rPr>
                    <w:rFonts w:ascii="Cambria Math" w:hAnsi="Cambria Math"/>
                  </w:rPr>
                  <m:t>-87.37±0.24</m:t>
                </m:r>
              </m:oMath>
            </m:oMathPara>
            <w:bookmarkEnd w:id="26"/>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A669F7" w:rsidP="0087126A">
            <w:pPr>
              <w:pStyle w:val="15TableBody"/>
            </w:pPr>
            <w:bookmarkStart w:id="27" w:name="DeltaEKW47"/>
            <m:oMathPara>
              <m:oMath>
                <m:r>
                  <m:rPr>
                    <m:sty m:val="p"/>
                  </m:rPr>
                  <w:rPr>
                    <w:rFonts w:ascii="Cambria Math" w:hAnsi="Cambria Math"/>
                  </w:rPr>
                  <m:t>0.73±</m:t>
                </m:r>
                <m:r>
                  <w:rPr>
                    <w:rFonts w:ascii="Cambria Math" w:hAnsi="Cambria Math"/>
                  </w:rPr>
                  <m:t>0.54</m:t>
                </m:r>
              </m:oMath>
            </m:oMathPara>
            <w:bookmarkEnd w:id="27"/>
          </w:p>
        </w:tc>
      </w:tr>
      <w:tr w:rsidR="00A669F7" w:rsidRPr="00A03147" w:rsidTr="007B7634">
        <w:trPr>
          <w:cantSplit/>
          <w:jc w:val="center"/>
        </w:trPr>
        <w:tc>
          <w:tcPr>
            <w:tcW w:w="720" w:type="dxa"/>
            <w:vMerge/>
            <w:tcBorders>
              <w:left w:val="nil"/>
              <w:bottom w:val="nil"/>
              <w:right w:val="nil"/>
            </w:tcBorders>
          </w:tcPr>
          <w:p w:rsidR="00A669F7" w:rsidRPr="0064237E" w:rsidRDefault="00A669F7" w:rsidP="007B7634">
            <w:pPr>
              <w:pStyle w:val="15TableBody"/>
              <w:ind w:left="-195"/>
              <w:jc w:val="center"/>
              <w:rPr>
                <w:rFonts w:ascii="Cambria Math" w:eastAsia="Times New Roman" w:hAnsi="Cambria Math" w:cs="Times New Roman"/>
              </w:rPr>
            </w:pPr>
          </w:p>
        </w:tc>
        <w:tc>
          <w:tcPr>
            <w:tcW w:w="1170" w:type="dxa"/>
            <w:tcBorders>
              <w:top w:val="nil"/>
              <w:left w:val="nil"/>
              <w:bottom w:val="nil"/>
              <w:right w:val="nil"/>
            </w:tcBorders>
            <w:vAlign w:val="bottom"/>
          </w:tcPr>
          <w:p w:rsidR="00A669F7" w:rsidRPr="00A03147" w:rsidRDefault="00B5116C"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w:bookmarkStart w:id="28" w:name="LCamKW47"/>
            <m:oMathPara>
              <m:oMath>
                <m:r>
                  <m:rPr>
                    <m:sty m:val="p"/>
                  </m:rPr>
                  <w:rPr>
                    <w:rFonts w:ascii="Cambria Math" w:hAnsi="Cambria Math"/>
                  </w:rPr>
                  <m:t>16.66±0.10</m:t>
                </m:r>
              </m:oMath>
            </m:oMathPara>
            <w:bookmarkEnd w:id="28"/>
          </w:p>
        </w:tc>
        <w:tc>
          <w:tcPr>
            <w:tcW w:w="1260" w:type="dxa"/>
            <w:tcBorders>
              <w:top w:val="nil"/>
              <w:left w:val="nil"/>
              <w:bottom w:val="nil"/>
              <w:right w:val="nil"/>
            </w:tcBorders>
            <w:vAlign w:val="bottom"/>
          </w:tcPr>
          <w:p w:rsidR="00A669F7" w:rsidRPr="00A03147" w:rsidRDefault="001B7598" w:rsidP="0087126A">
            <w:pPr>
              <w:pStyle w:val="15TableBody"/>
            </w:pPr>
            <w:bookmarkStart w:id="29" w:name="aCamKW47"/>
            <m:oMathPara>
              <m:oMath>
                <m:r>
                  <m:rPr>
                    <m:sty m:val="p"/>
                  </m:rPr>
                  <w:rPr>
                    <w:rFonts w:ascii="Cambria Math" w:hAnsi="Cambria Math"/>
                  </w:rPr>
                  <m:t>71.57±0.52</m:t>
                </m:r>
              </m:oMath>
            </m:oMathPara>
            <w:bookmarkEnd w:id="29"/>
          </w:p>
        </w:tc>
        <w:tc>
          <w:tcPr>
            <w:tcW w:w="1260" w:type="dxa"/>
            <w:tcBorders>
              <w:top w:val="nil"/>
              <w:left w:val="nil"/>
              <w:bottom w:val="nil"/>
              <w:right w:val="nil"/>
            </w:tcBorders>
            <w:vAlign w:val="bottom"/>
          </w:tcPr>
          <w:p w:rsidR="00A669F7" w:rsidRPr="00A03147" w:rsidRDefault="001B7598" w:rsidP="00F5677E">
            <w:pPr>
              <w:pStyle w:val="15TableBody"/>
              <w:jc w:val="right"/>
            </w:pPr>
            <w:bookmarkStart w:id="30" w:name="bCamKW47"/>
            <m:oMathPara>
              <m:oMath>
                <m:r>
                  <m:rPr>
                    <m:sty m:val="p"/>
                  </m:rPr>
                  <w:rPr>
                    <w:rFonts w:ascii="Cambria Math" w:hAnsi="Cambria Math"/>
                  </w:rPr>
                  <m:t>-87.35±0.32</m:t>
                </m:r>
              </m:oMath>
            </m:oMathPara>
            <w:bookmarkEnd w:id="30"/>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tcBorders>
              <w:left w:val="nil"/>
              <w:bottom w:val="nil"/>
              <w:right w:val="nil"/>
            </w:tcBorders>
            <w:vAlign w:val="bottom"/>
          </w:tcPr>
          <w:p w:rsidR="00A669F7" w:rsidRPr="00A03147" w:rsidRDefault="00A669F7" w:rsidP="0087126A">
            <w:pPr>
              <w:pStyle w:val="15TableBody"/>
            </w:pPr>
          </w:p>
        </w:tc>
      </w:tr>
      <w:tr w:rsidR="00A669F7" w:rsidRPr="00A03147" w:rsidTr="007B7634">
        <w:trPr>
          <w:cantSplit/>
          <w:trHeight w:val="243"/>
          <w:jc w:val="center"/>
        </w:trPr>
        <w:tc>
          <w:tcPr>
            <w:tcW w:w="720" w:type="dxa"/>
            <w:vMerge w:val="restart"/>
            <w:tcBorders>
              <w:top w:val="nil"/>
              <w:left w:val="nil"/>
              <w:right w:val="nil"/>
            </w:tcBorders>
            <w:vAlign w:val="center"/>
          </w:tcPr>
          <w:p w:rsidR="00A669F7" w:rsidRPr="0064237E" w:rsidRDefault="00A669F7" w:rsidP="007B7634">
            <w:pPr>
              <w:pStyle w:val="15TableBody"/>
              <w:ind w:left="-195"/>
              <w:jc w:val="center"/>
              <w:rPr>
                <w:rFonts w:ascii="Cambria Math" w:eastAsia="Times New Roman" w:hAnsi="Cambria Math" w:cs="Times New Roman"/>
              </w:rPr>
            </w:pPr>
            <w:r w:rsidRPr="0064237E">
              <w:rPr>
                <w:rFonts w:ascii="Cambria Math" w:eastAsia="Times New Roman" w:hAnsi="Cambria Math" w:cs="Times New Roman"/>
              </w:rPr>
              <w:t>58</w:t>
            </w:r>
          </w:p>
        </w:tc>
        <w:tc>
          <w:tcPr>
            <w:tcW w:w="1170" w:type="dxa"/>
            <w:tcBorders>
              <w:top w:val="nil"/>
              <w:left w:val="nil"/>
              <w:bottom w:val="nil"/>
              <w:right w:val="nil"/>
            </w:tcBorders>
            <w:vAlign w:val="bottom"/>
          </w:tcPr>
          <w:p w:rsidR="00A669F7" w:rsidRPr="00A03147" w:rsidRDefault="00B5116C"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1170" w:type="dxa"/>
            <w:tcBorders>
              <w:top w:val="nil"/>
              <w:left w:val="nil"/>
              <w:bottom w:val="nil"/>
              <w:right w:val="nil"/>
            </w:tcBorders>
            <w:vAlign w:val="bottom"/>
          </w:tcPr>
          <w:p w:rsidR="00A669F7" w:rsidRPr="00A03147" w:rsidRDefault="001B7598" w:rsidP="0087126A">
            <w:pPr>
              <w:pStyle w:val="15TableBody"/>
            </w:pPr>
            <m:oMathPara>
              <m:oMath>
                <m:r>
                  <m:rPr>
                    <m:sty m:val="p"/>
                  </m:rPr>
                  <w:rPr>
                    <w:rFonts w:ascii="Cambria Math" w:hAnsi="Cambria Math"/>
                  </w:rPr>
                  <m:t>57.02±0.12</m:t>
                </m:r>
              </m:oMath>
            </m:oMathPara>
          </w:p>
        </w:tc>
        <w:tc>
          <w:tcPr>
            <w:tcW w:w="1260" w:type="dxa"/>
            <w:tcBorders>
              <w:top w:val="nil"/>
              <w:left w:val="nil"/>
              <w:bottom w:val="nil"/>
              <w:right w:val="nil"/>
            </w:tcBorders>
            <w:vAlign w:val="bottom"/>
          </w:tcPr>
          <w:p w:rsidR="00A669F7" w:rsidRPr="00A03147" w:rsidRDefault="001B7598" w:rsidP="0087126A">
            <w:pPr>
              <w:pStyle w:val="15TableBody"/>
            </w:pPr>
            <m:oMathPara>
              <m:oMath>
                <m:r>
                  <m:rPr>
                    <m:sty m:val="p"/>
                  </m:rPr>
                  <w:rPr>
                    <w:rFonts w:ascii="Cambria Math" w:hAnsi="Cambria Math"/>
                  </w:rPr>
                  <m:t>-89.90±0.18</m:t>
                </m:r>
              </m:oMath>
            </m:oMathPara>
          </w:p>
        </w:tc>
        <w:tc>
          <w:tcPr>
            <w:tcW w:w="1260" w:type="dxa"/>
            <w:tcBorders>
              <w:top w:val="nil"/>
              <w:left w:val="nil"/>
              <w:bottom w:val="nil"/>
              <w:right w:val="nil"/>
            </w:tcBorders>
            <w:vAlign w:val="bottom"/>
          </w:tcPr>
          <w:p w:rsidR="00A669F7" w:rsidRPr="00A03147" w:rsidRDefault="001B7598" w:rsidP="00F5677E">
            <w:pPr>
              <w:pStyle w:val="15TableBody"/>
              <w:jc w:val="right"/>
            </w:pPr>
            <m:oMathPara>
              <m:oMath>
                <m:r>
                  <m:rPr>
                    <m:sty m:val="p"/>
                  </m:rPr>
                  <w:rPr>
                    <w:rFonts w:ascii="Cambria Math" w:hAnsi="Cambria Math"/>
                  </w:rPr>
                  <m:t>67.52±0.40</m:t>
                </m:r>
              </m:oMath>
            </m:oMathPara>
          </w:p>
        </w:tc>
        <w:tc>
          <w:tcPr>
            <w:tcW w:w="270" w:type="dxa"/>
            <w:tcBorders>
              <w:top w:val="nil"/>
              <w:left w:val="nil"/>
              <w:bottom w:val="nil"/>
              <w:right w:val="nil"/>
            </w:tcBorders>
          </w:tcPr>
          <w:p w:rsidR="00A669F7" w:rsidRDefault="00A669F7" w:rsidP="0087126A">
            <w:pPr>
              <w:pStyle w:val="15TableBody"/>
              <w:rPr>
                <w:rFonts w:eastAsia="Times New Roman" w:cs="Times New Roman"/>
                <w:i/>
              </w:rPr>
            </w:pPr>
          </w:p>
        </w:tc>
        <w:tc>
          <w:tcPr>
            <w:tcW w:w="1080" w:type="dxa"/>
            <w:vMerge w:val="restart"/>
            <w:tcBorders>
              <w:top w:val="nil"/>
              <w:left w:val="nil"/>
              <w:right w:val="nil"/>
            </w:tcBorders>
            <w:vAlign w:val="center"/>
          </w:tcPr>
          <w:p w:rsidR="00A669F7" w:rsidRPr="00A03147" w:rsidRDefault="001B7598" w:rsidP="0087126A">
            <w:pPr>
              <w:pStyle w:val="15TableBody"/>
            </w:pPr>
            <m:oMathPara>
              <m:oMath>
                <m:r>
                  <m:rPr>
                    <m:sty m:val="p"/>
                  </m:rPr>
                  <w:rPr>
                    <w:rFonts w:ascii="Cambria Math" w:hAnsi="Cambria Math"/>
                  </w:rPr>
                  <m:t>0.63±0.53</m:t>
                </m:r>
              </m:oMath>
            </m:oMathPara>
          </w:p>
        </w:tc>
      </w:tr>
      <w:tr w:rsidR="00A669F7" w:rsidRPr="00A03147" w:rsidTr="007B7634">
        <w:trPr>
          <w:cantSplit/>
          <w:jc w:val="center"/>
        </w:trPr>
        <w:tc>
          <w:tcPr>
            <w:tcW w:w="720" w:type="dxa"/>
            <w:vMerge/>
            <w:tcBorders>
              <w:left w:val="nil"/>
              <w:bottom w:val="single" w:sz="4" w:space="0" w:color="auto"/>
              <w:right w:val="nil"/>
            </w:tcBorders>
          </w:tcPr>
          <w:p w:rsidR="00A669F7" w:rsidRDefault="00A669F7" w:rsidP="007B7634">
            <w:pPr>
              <w:pStyle w:val="15TableBody"/>
              <w:ind w:left="-195"/>
              <w:jc w:val="center"/>
              <w:rPr>
                <w:rFonts w:ascii="Arial" w:eastAsia="Times New Roman" w:hAnsi="Arial" w:cs="Times New Roman"/>
              </w:rPr>
            </w:pPr>
          </w:p>
        </w:tc>
        <w:tc>
          <w:tcPr>
            <w:tcW w:w="1170" w:type="dxa"/>
            <w:tcBorders>
              <w:top w:val="nil"/>
              <w:left w:val="nil"/>
              <w:bottom w:val="single" w:sz="4" w:space="0" w:color="auto"/>
              <w:right w:val="nil"/>
            </w:tcBorders>
            <w:vAlign w:val="bottom"/>
          </w:tcPr>
          <w:p w:rsidR="00A669F7" w:rsidRPr="00A03147" w:rsidRDefault="00B5116C" w:rsidP="0087126A">
            <w:pPr>
              <w:pStyle w:val="15TableBody"/>
              <w:ind w:left="-195"/>
            </w:pPr>
            <m:oMathPara>
              <m:oMath>
                <m:sSub>
                  <m:sSubPr>
                    <m:ctrlPr>
                      <w:rPr>
                        <w:rFonts w:ascii="Cambria Math" w:hAnsi="Cambria Math"/>
                        <w:i/>
                      </w:rPr>
                    </m:ctrlPr>
                  </m:sSubPr>
                  <m:e>
                    <m:r>
                      <w:rPr>
                        <w:rFonts w:ascii="Cambria Math" w:hAnsi="Cambria Math"/>
                      </w:rPr>
                      <m:t>T</m:t>
                    </m:r>
                  </m:e>
                  <m:sub>
                    <m:r>
                      <w:rPr>
                        <w:rFonts w:ascii="Cambria Math" w:hAnsi="Cambria Math"/>
                      </w:rPr>
                      <m:t>SA</m:t>
                    </m:r>
                  </m:sub>
                </m:sSub>
              </m:oMath>
            </m:oMathPara>
          </w:p>
        </w:tc>
        <w:tc>
          <w:tcPr>
            <w:tcW w:w="1170" w:type="dxa"/>
            <w:tcBorders>
              <w:top w:val="nil"/>
              <w:left w:val="nil"/>
              <w:bottom w:val="single" w:sz="4" w:space="0" w:color="auto"/>
              <w:right w:val="nil"/>
            </w:tcBorders>
            <w:vAlign w:val="bottom"/>
          </w:tcPr>
          <w:p w:rsidR="00A669F7" w:rsidRPr="00A03147" w:rsidRDefault="001B7598" w:rsidP="0087126A">
            <w:pPr>
              <w:pStyle w:val="15TableBody"/>
            </w:pPr>
            <m:oMathPara>
              <m:oMath>
                <m:r>
                  <m:rPr>
                    <m:sty m:val="p"/>
                  </m:rPr>
                  <w:rPr>
                    <w:rFonts w:ascii="Cambria Math" w:hAnsi="Cambria Math"/>
                  </w:rPr>
                  <m:t>56.79±0.16</m:t>
                </m:r>
              </m:oMath>
            </m:oMathPara>
          </w:p>
        </w:tc>
        <w:tc>
          <w:tcPr>
            <w:tcW w:w="1260" w:type="dxa"/>
            <w:tcBorders>
              <w:top w:val="nil"/>
              <w:left w:val="nil"/>
              <w:bottom w:val="single" w:sz="4" w:space="0" w:color="auto"/>
              <w:right w:val="nil"/>
            </w:tcBorders>
            <w:vAlign w:val="bottom"/>
          </w:tcPr>
          <w:p w:rsidR="00A669F7" w:rsidRPr="00A03147" w:rsidRDefault="001B7598" w:rsidP="0087126A">
            <w:pPr>
              <w:pStyle w:val="15TableBody"/>
            </w:pPr>
            <m:oMathPara>
              <m:oMath>
                <m:r>
                  <m:rPr>
                    <m:sty m:val="p"/>
                  </m:rPr>
                  <w:rPr>
                    <w:rFonts w:ascii="Cambria Math" w:hAnsi="Cambria Math"/>
                  </w:rPr>
                  <m:t>-90.49±0.44</m:t>
                </m:r>
              </m:oMath>
            </m:oMathPara>
          </w:p>
        </w:tc>
        <w:tc>
          <w:tcPr>
            <w:tcW w:w="1260" w:type="dxa"/>
            <w:tcBorders>
              <w:top w:val="nil"/>
              <w:left w:val="nil"/>
              <w:bottom w:val="single" w:sz="4" w:space="0" w:color="auto"/>
              <w:right w:val="nil"/>
            </w:tcBorders>
            <w:vAlign w:val="bottom"/>
          </w:tcPr>
          <w:p w:rsidR="00A669F7" w:rsidRPr="00A03147" w:rsidRDefault="001B7598" w:rsidP="00F5677E">
            <w:pPr>
              <w:pStyle w:val="15TableBody"/>
              <w:jc w:val="right"/>
            </w:pPr>
            <m:oMathPara>
              <m:oMath>
                <m:r>
                  <m:rPr>
                    <m:sty m:val="p"/>
                  </m:rPr>
                  <w:rPr>
                    <w:rFonts w:ascii="Cambria Math" w:hAnsi="Cambria Math"/>
                  </w:rPr>
                  <m:t>67.50±0.48</m:t>
                </m:r>
              </m:oMath>
            </m:oMathPara>
          </w:p>
        </w:tc>
        <w:tc>
          <w:tcPr>
            <w:tcW w:w="270" w:type="dxa"/>
            <w:tcBorders>
              <w:top w:val="nil"/>
              <w:left w:val="nil"/>
              <w:bottom w:val="single" w:sz="4" w:space="0" w:color="auto"/>
              <w:right w:val="nil"/>
            </w:tcBorders>
          </w:tcPr>
          <w:p w:rsidR="00A669F7" w:rsidRDefault="00A669F7" w:rsidP="0087126A">
            <w:pPr>
              <w:pStyle w:val="15TableBody"/>
              <w:rPr>
                <w:rFonts w:eastAsia="Times New Roman" w:cs="Times New Roman"/>
                <w:i/>
              </w:rPr>
            </w:pPr>
          </w:p>
        </w:tc>
        <w:tc>
          <w:tcPr>
            <w:tcW w:w="1080" w:type="dxa"/>
            <w:vMerge/>
            <w:tcBorders>
              <w:left w:val="nil"/>
              <w:bottom w:val="single" w:sz="4" w:space="0" w:color="auto"/>
              <w:right w:val="nil"/>
            </w:tcBorders>
            <w:vAlign w:val="bottom"/>
          </w:tcPr>
          <w:p w:rsidR="00A669F7" w:rsidRPr="00A03147" w:rsidRDefault="00A669F7" w:rsidP="0087126A">
            <w:pPr>
              <w:pStyle w:val="15TableBody"/>
            </w:pPr>
          </w:p>
        </w:tc>
      </w:tr>
    </w:tbl>
    <w:p w:rsidR="007E771A" w:rsidRDefault="007E771A" w:rsidP="007E771A">
      <w:pPr>
        <w:pStyle w:val="09BodyFirstParagraph"/>
        <w:keepNext/>
        <w:jc w:val="center"/>
      </w:pPr>
      <w:r>
        <w:rPr>
          <w:noProof/>
          <w:lang w:eastAsia="zh-TW"/>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2F0301">
        <w:rPr>
          <w:noProof/>
        </w:rPr>
        <w:t>6</w:t>
      </w:r>
      <w:r w:rsidR="009D524B">
        <w:rPr>
          <w:noProof/>
        </w:rPr>
        <w:fldChar w:fldCharType="end"/>
      </w:r>
      <w:r w:rsidR="005D220C">
        <w:t>.</w:t>
      </w:r>
      <w:r>
        <w:t xml:space="preserve"> </w:t>
      </w:r>
      <w:r w:rsidR="005D220C">
        <w:t>34 measured c</w:t>
      </w:r>
      <w:r>
        <w:t xml:space="preserve">olor filters in </w:t>
      </w:r>
      <w:r w:rsidR="006363D1">
        <w:t xml:space="preserve">the </w:t>
      </w:r>
      <w:r>
        <w:t>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lang w:eastAsia="zh-TW"/>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8">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lang w:eastAsia="zh-TW"/>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9">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2F0301">
        <w:rPr>
          <w:noProof/>
        </w:rPr>
        <w:t>7</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w:t>
      </w:r>
      <w:r w:rsidR="00117976">
        <w:lastRenderedPageBreak/>
        <w:t>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=1.78</m:t>
        </m:r>
        <m:r>
          <m:rPr>
            <m:sty m:val="p"/>
          </m:rPr>
          <w:rPr>
            <w:rFonts w:ascii="Cambria Math" w:hAnsi="Cambria Math"/>
          </w:rPr>
          <m:t>±</m:t>
        </m:r>
        <m:r>
          <w:rPr>
            <w:rFonts w:ascii="Cambria Math" w:hAnsi="Cambria Math"/>
          </w:rPr>
          <m:t xml:space="preserve">0.93 </m:t>
        </m:r>
        <m:r>
          <m:rPr>
            <m:sty m:val="p"/>
          </m:rPr>
          <w:rPr>
            <w:rFonts w:ascii="Cambria Math" w:hAnsi="Cambria Math"/>
          </w:rPr>
          <m:t>at</m:t>
        </m:r>
        <m:r>
          <w:rPr>
            <w:rFonts w:ascii="Cambria Math" w:hAnsi="Cambria Math"/>
          </w:rPr>
          <m:t xml:space="preserve"> k=2</m:t>
        </m:r>
      </m:oMath>
      <w:r w:rsidR="00117976">
        <w:t>).</w:t>
      </w:r>
      <w:r w:rsidR="0058252E">
        <w:t xml:space="preserve"> 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lang w:eastAsia="zh-TW"/>
              </w:rPr>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20">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lang w:eastAsia="zh-TW"/>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21">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2F0301">
        <w:rPr>
          <w:noProof/>
        </w:rPr>
        <w:t>8</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=7.41</m:t>
        </m:r>
        <m:r>
          <m:rPr>
            <m:sty m:val="p"/>
          </m:rPr>
          <w:rPr>
            <w:rFonts w:ascii="Cambria Math" w:hAnsi="Cambria Math"/>
          </w:rPr>
          <m:t>±</m:t>
        </m:r>
        <m:r>
          <w:rPr>
            <w:rFonts w:ascii="Cambria Math" w:hAnsi="Cambria Math"/>
          </w:rPr>
          <m:t xml:space="preserve">0.32 </m:t>
        </m:r>
        <m:r>
          <m:rPr>
            <m:sty m:val="p"/>
          </m:rPr>
          <w:rPr>
            <w:rFonts w:ascii="Cambria Math" w:hAnsi="Cambria Math"/>
          </w:rPr>
          <m:t>at</m:t>
        </m:r>
        <m:r>
          <w:rPr>
            <w:rFonts w:ascii="Cambria Math" w:hAnsi="Cambria Math"/>
          </w:rPr>
          <m:t xml:space="preserve"> k=2</m:t>
        </m:r>
      </m:oMath>
      <w:r w:rsidR="006469AA">
        <w:t>). The CIELAB parameters ar</w:t>
      </w:r>
      <w:r w:rsidR="00446B5B">
        <w:t xml:space="preserve">e </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xml:space="preserve">,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w:t>
      </w:r>
      <w:r>
        <w:lastRenderedPageBreak/>
        <w:t>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r w:rsidR="003A7BF8">
        <w:t>150-micron</w:t>
      </w:r>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7179"/>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15</w:t>
            </w:r>
            <w:r w:rsidR="00661E71">
              <w:rPr>
                <w:noProof/>
              </w:rPr>
              <w:fldChar w:fldCharType="end"/>
            </w:r>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7179"/>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16</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7179"/>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17</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7063"/>
        <w:gridCol w:w="583"/>
      </w:tblGrid>
      <w:tr w:rsidR="00443462" w:rsidTr="00443462">
        <w:tc>
          <w:tcPr>
            <w:tcW w:w="7063" w:type="dxa"/>
            <w:vAlign w:val="center"/>
          </w:tcPr>
          <w:p w:rsidR="00443462" w:rsidRDefault="00B5116C"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18</w:t>
            </w:r>
            <w:r w:rsidR="00661E71">
              <w:rPr>
                <w:noProof/>
              </w:rPr>
              <w:fldChar w:fldCharType="end"/>
            </w:r>
            <w:r w:rsidRPr="009D789B">
              <w:t>)</w:t>
            </w:r>
          </w:p>
        </w:tc>
      </w:tr>
      <w:tr w:rsidR="00443462" w:rsidTr="00443462">
        <w:tc>
          <w:tcPr>
            <w:tcW w:w="7063" w:type="dxa"/>
          </w:tcPr>
          <w:p w:rsidR="00443462" w:rsidRDefault="00B5116C"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19</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7179"/>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20</w:t>
            </w:r>
            <w:r w:rsidR="00661E71">
              <w:rPr>
                <w:noProof/>
              </w:rPr>
              <w:fldChar w:fldCharType="end"/>
            </w:r>
            <w:r w:rsidRPr="009D789B">
              <w:t>)</w:t>
            </w:r>
          </w:p>
        </w:tc>
      </w:tr>
    </w:tbl>
    <w:p w:rsidR="00541110" w:rsidRDefault="00541110" w:rsidP="009E7EC3">
      <w:pPr>
        <w:pStyle w:val="09BodyFirstParagraph"/>
        <w:ind w:firstLine="270"/>
      </w:pPr>
      <w:r>
        <w:lastRenderedPageBreak/>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21</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22</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23</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24</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25</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26</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27</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28</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2F0301">
        <w:rPr>
          <w:noProof/>
        </w:rPr>
        <w:t>29</w:t>
      </w:r>
      <w:r w:rsidR="00661E71">
        <w:rPr>
          <w:noProof/>
        </w:rPr>
        <w:fldChar w:fldCharType="end"/>
      </w:r>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lastRenderedPageBreak/>
        <w:t xml:space="preserve">    Linearly interpolate (D</w:t>
      </w:r>
      <w:proofErr w:type="gramStart"/>
      <w:r>
        <w:t>,T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B5116C">
      <w:pPr>
        <w:pStyle w:val="08SectionHeader1"/>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CB2CF2" w:rsidRPr="00CB2CF2" w:rsidRDefault="00F67E3C" w:rsidP="00CB2CF2">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CB2CF2" w:rsidRPr="00CB2CF2">
        <w:t>1.</w:t>
      </w:r>
      <w:r w:rsidR="00CB2CF2" w:rsidRPr="00CB2CF2">
        <w:tab/>
        <w:t xml:space="preserve">P. Shrestha, and B. J. J. o. M. I. Hulsken, "Color accuracy and reproducibility in whole slide imaging scanners," Journal of Medical Imaging </w:t>
      </w:r>
      <w:r w:rsidR="00CB2CF2" w:rsidRPr="00CB2CF2">
        <w:rPr>
          <w:b/>
        </w:rPr>
        <w:t>1</w:t>
      </w:r>
      <w:r w:rsidR="00CB2CF2" w:rsidRPr="00CB2CF2">
        <w:t>, 027501 (2014).</w:t>
      </w:r>
    </w:p>
    <w:p w:rsidR="00CB2CF2" w:rsidRPr="00CB2CF2" w:rsidRDefault="00CB2CF2" w:rsidP="00CB2CF2">
      <w:pPr>
        <w:pStyle w:val="EndNoteBibliography"/>
        <w:spacing w:after="0"/>
      </w:pPr>
      <w:r w:rsidRPr="00CB2CF2">
        <w:t>2.</w:t>
      </w:r>
      <w:r w:rsidRPr="00CB2CF2">
        <w:tab/>
        <w:t>M. E. Nadal, E. A. Early, and R. R. J. N. S. P. S.-. Bousquet, "0: 45 Surface Color," NIST Special Publication SP250-71 (2008).</w:t>
      </w:r>
    </w:p>
    <w:p w:rsidR="00CB2CF2" w:rsidRPr="00CB2CF2" w:rsidRDefault="00CB2CF2" w:rsidP="00CB2CF2">
      <w:pPr>
        <w:pStyle w:val="EndNoteBibliography"/>
        <w:spacing w:after="0"/>
      </w:pPr>
      <w:r w:rsidRPr="00CB2CF2">
        <w:lastRenderedPageBreak/>
        <w:t>3.</w:t>
      </w:r>
      <w:r w:rsidRPr="00CB2CF2">
        <w:tab/>
        <w:t>"CIE S014-1/E: 2006: Colorimetry - Part I: CIE Standard Colorimetric Observer "  (2007).</w:t>
      </w:r>
    </w:p>
    <w:p w:rsidR="00CB2CF2" w:rsidRPr="00CB2CF2" w:rsidRDefault="00CB2CF2" w:rsidP="00CB2CF2">
      <w:pPr>
        <w:pStyle w:val="EndNoteBibliography"/>
        <w:spacing w:after="0"/>
      </w:pPr>
      <w:r w:rsidRPr="00CB2CF2">
        <w:t>4.</w:t>
      </w:r>
      <w:r w:rsidRPr="00CB2CF2">
        <w:tab/>
        <w:t>"CIE S014-1/E: 2006: Colorimetry - Part II: CIE Standard Illuminant "  (2007).</w:t>
      </w:r>
    </w:p>
    <w:p w:rsidR="00CB2CF2" w:rsidRPr="00CB2CF2" w:rsidRDefault="00CB2CF2" w:rsidP="00CB2CF2">
      <w:pPr>
        <w:pStyle w:val="EndNoteBibliography"/>
        <w:spacing w:after="0"/>
      </w:pPr>
      <w:r w:rsidRPr="00CB2CF2">
        <w:t>5.</w:t>
      </w:r>
      <w:r w:rsidRPr="00CB2CF2">
        <w:tab/>
        <w:t>"Guide to the Expression of Uncertainty in Measurement (GUM)–Supplement 1: Numerical Methods for the Propagation of Distributions," International Organization for Standardization (2004).</w:t>
      </w:r>
    </w:p>
    <w:p w:rsidR="00CB2CF2" w:rsidRPr="00CB2CF2" w:rsidRDefault="00CB2CF2" w:rsidP="00CB2CF2">
      <w:pPr>
        <w:pStyle w:val="EndNoteBibliography"/>
        <w:spacing w:after="0"/>
      </w:pPr>
      <w:r w:rsidRPr="00CB2CF2">
        <w:t>6.</w:t>
      </w:r>
      <w:r w:rsidRPr="00CB2CF2">
        <w:tab/>
        <w:t>B. N. Taylor, and C. E. Kuyatt, "Guidelines for evaluating and expressing the uncertainty of NIST measurement results," NIST Technical Report 1297 (1994).</w:t>
      </w:r>
    </w:p>
    <w:p w:rsidR="00CB2CF2" w:rsidRPr="00CB2CF2" w:rsidRDefault="00CB2CF2" w:rsidP="00CB2CF2">
      <w:pPr>
        <w:pStyle w:val="EndNoteBibliography"/>
        <w:spacing w:after="0"/>
      </w:pPr>
      <w:r w:rsidRPr="00CB2CF2">
        <w:t>7.</w:t>
      </w:r>
      <w:r w:rsidRPr="00CB2CF2">
        <w:tab/>
        <w:t xml:space="preserve">J. Gardner, and R. J. M. Frenkel, "Correlation coefficients for tristimulus response value uncertainties," Metrologica </w:t>
      </w:r>
      <w:r w:rsidRPr="00CB2CF2">
        <w:rPr>
          <w:b/>
        </w:rPr>
        <w:t>36</w:t>
      </w:r>
      <w:r w:rsidRPr="00CB2CF2">
        <w:t>, 477 (1999).</w:t>
      </w:r>
    </w:p>
    <w:p w:rsidR="00CB2CF2" w:rsidRPr="00CB2CF2" w:rsidRDefault="00CB2CF2" w:rsidP="00CB2CF2">
      <w:pPr>
        <w:pStyle w:val="EndNoteBibliography"/>
      </w:pPr>
      <w:r w:rsidRPr="00CB2CF2">
        <w:t>8.</w:t>
      </w:r>
      <w:r w:rsidRPr="00CB2CF2">
        <w:tab/>
        <w:t xml:space="preserve">G. Wübbeler, J. Campos Acosta, C. J. C. R. Elster, and Application, "Evaluation of uncertainties for CIELAB color coordinates," Color Research &amp; Application </w:t>
      </w:r>
      <w:r w:rsidRPr="00CB2CF2">
        <w:rPr>
          <w:b/>
        </w:rPr>
        <w:t>42</w:t>
      </w:r>
      <w:r w:rsidRPr="00CB2CF2">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56C67CE"/>
    <w:lvl w:ilvl="0">
      <w:start w:val="1"/>
      <w:numFmt w:val="decimal"/>
      <w:lvlText w:val="%1."/>
      <w:lvlJc w:val="left"/>
      <w:pPr>
        <w:tabs>
          <w:tab w:val="num" w:pos="1800"/>
        </w:tabs>
        <w:ind w:left="1800" w:hanging="360"/>
      </w:pPr>
    </w:lvl>
  </w:abstractNum>
  <w:abstractNum w:abstractNumId="1">
    <w:nsid w:val="FFFFFF7D"/>
    <w:multiLevelType w:val="singleLevel"/>
    <w:tmpl w:val="7A046946"/>
    <w:lvl w:ilvl="0">
      <w:start w:val="1"/>
      <w:numFmt w:val="decimal"/>
      <w:lvlText w:val="%1."/>
      <w:lvlJc w:val="left"/>
      <w:pPr>
        <w:tabs>
          <w:tab w:val="num" w:pos="1440"/>
        </w:tabs>
        <w:ind w:left="1440" w:hanging="360"/>
      </w:pPr>
    </w:lvl>
  </w:abstractNum>
  <w:abstractNum w:abstractNumId="2">
    <w:nsid w:val="FFFFFF7E"/>
    <w:multiLevelType w:val="singleLevel"/>
    <w:tmpl w:val="CEAC41EA"/>
    <w:lvl w:ilvl="0">
      <w:start w:val="1"/>
      <w:numFmt w:val="decimal"/>
      <w:lvlText w:val="%1."/>
      <w:lvlJc w:val="left"/>
      <w:pPr>
        <w:tabs>
          <w:tab w:val="num" w:pos="1080"/>
        </w:tabs>
        <w:ind w:left="1080" w:hanging="360"/>
      </w:pPr>
    </w:lvl>
  </w:abstractNum>
  <w:abstractNum w:abstractNumId="3">
    <w:nsid w:val="FFFFFF7F"/>
    <w:multiLevelType w:val="singleLevel"/>
    <w:tmpl w:val="D432425E"/>
    <w:lvl w:ilvl="0">
      <w:start w:val="1"/>
      <w:numFmt w:val="decimal"/>
      <w:lvlText w:val="%1."/>
      <w:lvlJc w:val="left"/>
      <w:pPr>
        <w:tabs>
          <w:tab w:val="num" w:pos="720"/>
        </w:tabs>
        <w:ind w:left="720" w:hanging="360"/>
      </w:pPr>
    </w:lvl>
  </w:abstractNum>
  <w:abstractNum w:abstractNumId="4">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77C0D24"/>
    <w:lvl w:ilvl="0">
      <w:start w:val="1"/>
      <w:numFmt w:val="decimal"/>
      <w:lvlText w:val="%1."/>
      <w:lvlJc w:val="left"/>
      <w:pPr>
        <w:tabs>
          <w:tab w:val="num" w:pos="360"/>
        </w:tabs>
        <w:ind w:left="360" w:hanging="360"/>
      </w:pPr>
    </w:lvl>
  </w:abstractNum>
  <w:abstractNum w:abstractNumId="9">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C"/>
    <w:rsid w:val="00025EED"/>
    <w:rsid w:val="00034862"/>
    <w:rsid w:val="00036639"/>
    <w:rsid w:val="000366A8"/>
    <w:rsid w:val="00036965"/>
    <w:rsid w:val="0004011F"/>
    <w:rsid w:val="00046926"/>
    <w:rsid w:val="000470A3"/>
    <w:rsid w:val="00051950"/>
    <w:rsid w:val="00053AF3"/>
    <w:rsid w:val="000615EE"/>
    <w:rsid w:val="00062D82"/>
    <w:rsid w:val="00070EF1"/>
    <w:rsid w:val="0007620F"/>
    <w:rsid w:val="00076919"/>
    <w:rsid w:val="00086BC8"/>
    <w:rsid w:val="00090CCE"/>
    <w:rsid w:val="0009124F"/>
    <w:rsid w:val="000923FE"/>
    <w:rsid w:val="00092896"/>
    <w:rsid w:val="00096950"/>
    <w:rsid w:val="000A03E8"/>
    <w:rsid w:val="000B0559"/>
    <w:rsid w:val="000B3308"/>
    <w:rsid w:val="000C22F0"/>
    <w:rsid w:val="000C3EDB"/>
    <w:rsid w:val="000D027C"/>
    <w:rsid w:val="000D2FA4"/>
    <w:rsid w:val="000D37CA"/>
    <w:rsid w:val="000D46EE"/>
    <w:rsid w:val="000D77DC"/>
    <w:rsid w:val="000E07D5"/>
    <w:rsid w:val="000E0940"/>
    <w:rsid w:val="000E322E"/>
    <w:rsid w:val="000E6FE1"/>
    <w:rsid w:val="000F401F"/>
    <w:rsid w:val="000F6560"/>
    <w:rsid w:val="00103552"/>
    <w:rsid w:val="001057CF"/>
    <w:rsid w:val="00106341"/>
    <w:rsid w:val="00107423"/>
    <w:rsid w:val="00111F6A"/>
    <w:rsid w:val="00114DB1"/>
    <w:rsid w:val="00117976"/>
    <w:rsid w:val="00117EF2"/>
    <w:rsid w:val="0012111D"/>
    <w:rsid w:val="001317D1"/>
    <w:rsid w:val="00135785"/>
    <w:rsid w:val="00144183"/>
    <w:rsid w:val="00155C69"/>
    <w:rsid w:val="00162016"/>
    <w:rsid w:val="001629BC"/>
    <w:rsid w:val="0016549A"/>
    <w:rsid w:val="00173D66"/>
    <w:rsid w:val="00175BF6"/>
    <w:rsid w:val="00176184"/>
    <w:rsid w:val="001764B5"/>
    <w:rsid w:val="001879E4"/>
    <w:rsid w:val="001920EE"/>
    <w:rsid w:val="0019687C"/>
    <w:rsid w:val="001A28CD"/>
    <w:rsid w:val="001A4C59"/>
    <w:rsid w:val="001B45C8"/>
    <w:rsid w:val="001B7598"/>
    <w:rsid w:val="001C3902"/>
    <w:rsid w:val="001C43CF"/>
    <w:rsid w:val="001D2515"/>
    <w:rsid w:val="001D3DFA"/>
    <w:rsid w:val="001E5D96"/>
    <w:rsid w:val="001E6B8A"/>
    <w:rsid w:val="001F17E2"/>
    <w:rsid w:val="001F280D"/>
    <w:rsid w:val="001F4C8A"/>
    <w:rsid w:val="001F5A13"/>
    <w:rsid w:val="0020118A"/>
    <w:rsid w:val="0020212A"/>
    <w:rsid w:val="00202141"/>
    <w:rsid w:val="00203A58"/>
    <w:rsid w:val="00203F40"/>
    <w:rsid w:val="00223F24"/>
    <w:rsid w:val="00237616"/>
    <w:rsid w:val="00243FAC"/>
    <w:rsid w:val="0024599C"/>
    <w:rsid w:val="00250FA2"/>
    <w:rsid w:val="002554CC"/>
    <w:rsid w:val="00261B18"/>
    <w:rsid w:val="00271AD6"/>
    <w:rsid w:val="00276810"/>
    <w:rsid w:val="00284786"/>
    <w:rsid w:val="002906E1"/>
    <w:rsid w:val="00295C8A"/>
    <w:rsid w:val="002A2E82"/>
    <w:rsid w:val="002A6A26"/>
    <w:rsid w:val="002B32B0"/>
    <w:rsid w:val="002B3351"/>
    <w:rsid w:val="002B3BD5"/>
    <w:rsid w:val="002B4BC8"/>
    <w:rsid w:val="002D39C5"/>
    <w:rsid w:val="002D43D6"/>
    <w:rsid w:val="002D4AFD"/>
    <w:rsid w:val="002E2F1C"/>
    <w:rsid w:val="002E4D7F"/>
    <w:rsid w:val="002E600A"/>
    <w:rsid w:val="002F0301"/>
    <w:rsid w:val="002F04DE"/>
    <w:rsid w:val="002F13BA"/>
    <w:rsid w:val="002F14ED"/>
    <w:rsid w:val="002F2E92"/>
    <w:rsid w:val="002F389C"/>
    <w:rsid w:val="00304FA6"/>
    <w:rsid w:val="00306DF8"/>
    <w:rsid w:val="003075EC"/>
    <w:rsid w:val="00307E13"/>
    <w:rsid w:val="0031181D"/>
    <w:rsid w:val="003149C3"/>
    <w:rsid w:val="00321BAB"/>
    <w:rsid w:val="00326FF0"/>
    <w:rsid w:val="00330D79"/>
    <w:rsid w:val="00331AB2"/>
    <w:rsid w:val="00333597"/>
    <w:rsid w:val="00333C67"/>
    <w:rsid w:val="003345EE"/>
    <w:rsid w:val="00343A3B"/>
    <w:rsid w:val="003471F6"/>
    <w:rsid w:val="00350965"/>
    <w:rsid w:val="00351258"/>
    <w:rsid w:val="0035693D"/>
    <w:rsid w:val="00356F8B"/>
    <w:rsid w:val="0036209C"/>
    <w:rsid w:val="00365E92"/>
    <w:rsid w:val="00367D27"/>
    <w:rsid w:val="00374033"/>
    <w:rsid w:val="0037528B"/>
    <w:rsid w:val="00376D5A"/>
    <w:rsid w:val="00377209"/>
    <w:rsid w:val="00381489"/>
    <w:rsid w:val="00383428"/>
    <w:rsid w:val="00383E24"/>
    <w:rsid w:val="00385B40"/>
    <w:rsid w:val="00393E54"/>
    <w:rsid w:val="00394FAA"/>
    <w:rsid w:val="00396DCF"/>
    <w:rsid w:val="00396E44"/>
    <w:rsid w:val="003A0918"/>
    <w:rsid w:val="003A1C89"/>
    <w:rsid w:val="003A2E90"/>
    <w:rsid w:val="003A5B8E"/>
    <w:rsid w:val="003A77EE"/>
    <w:rsid w:val="003A7BF8"/>
    <w:rsid w:val="003B1339"/>
    <w:rsid w:val="003B2570"/>
    <w:rsid w:val="003B303B"/>
    <w:rsid w:val="003C1B13"/>
    <w:rsid w:val="003C2B33"/>
    <w:rsid w:val="003C481D"/>
    <w:rsid w:val="003C48A2"/>
    <w:rsid w:val="003D10F7"/>
    <w:rsid w:val="003D4369"/>
    <w:rsid w:val="003E54C1"/>
    <w:rsid w:val="003F1735"/>
    <w:rsid w:val="003F2DD4"/>
    <w:rsid w:val="003F2F9F"/>
    <w:rsid w:val="003F4870"/>
    <w:rsid w:val="004048F5"/>
    <w:rsid w:val="004060D7"/>
    <w:rsid w:val="00410808"/>
    <w:rsid w:val="00412570"/>
    <w:rsid w:val="00412BBE"/>
    <w:rsid w:val="0041543B"/>
    <w:rsid w:val="00415A69"/>
    <w:rsid w:val="00416CDD"/>
    <w:rsid w:val="004171D3"/>
    <w:rsid w:val="00423920"/>
    <w:rsid w:val="00427890"/>
    <w:rsid w:val="0043245B"/>
    <w:rsid w:val="00432E94"/>
    <w:rsid w:val="00435900"/>
    <w:rsid w:val="00436108"/>
    <w:rsid w:val="004371B5"/>
    <w:rsid w:val="00443462"/>
    <w:rsid w:val="00446378"/>
    <w:rsid w:val="00446B5B"/>
    <w:rsid w:val="0045479F"/>
    <w:rsid w:val="004631D3"/>
    <w:rsid w:val="0046510A"/>
    <w:rsid w:val="00466394"/>
    <w:rsid w:val="00471689"/>
    <w:rsid w:val="00473D86"/>
    <w:rsid w:val="0048331C"/>
    <w:rsid w:val="0048450E"/>
    <w:rsid w:val="0049290A"/>
    <w:rsid w:val="00497360"/>
    <w:rsid w:val="004A13BA"/>
    <w:rsid w:val="004A2E1E"/>
    <w:rsid w:val="004B55D3"/>
    <w:rsid w:val="004C789C"/>
    <w:rsid w:val="004D47C4"/>
    <w:rsid w:val="004D54AD"/>
    <w:rsid w:val="004E0BBD"/>
    <w:rsid w:val="004E5380"/>
    <w:rsid w:val="004F2691"/>
    <w:rsid w:val="004F4DE4"/>
    <w:rsid w:val="005023A9"/>
    <w:rsid w:val="00502C50"/>
    <w:rsid w:val="00503D73"/>
    <w:rsid w:val="00516F2C"/>
    <w:rsid w:val="00520086"/>
    <w:rsid w:val="00521A81"/>
    <w:rsid w:val="0053146A"/>
    <w:rsid w:val="00532A8E"/>
    <w:rsid w:val="005335E0"/>
    <w:rsid w:val="00535347"/>
    <w:rsid w:val="0053617B"/>
    <w:rsid w:val="00541110"/>
    <w:rsid w:val="00551FCD"/>
    <w:rsid w:val="005551F6"/>
    <w:rsid w:val="00557DBE"/>
    <w:rsid w:val="00560F5B"/>
    <w:rsid w:val="00562057"/>
    <w:rsid w:val="005775A8"/>
    <w:rsid w:val="0058252E"/>
    <w:rsid w:val="00582B81"/>
    <w:rsid w:val="00591164"/>
    <w:rsid w:val="00592A11"/>
    <w:rsid w:val="00593890"/>
    <w:rsid w:val="00594929"/>
    <w:rsid w:val="00595A48"/>
    <w:rsid w:val="005A33E2"/>
    <w:rsid w:val="005A7C91"/>
    <w:rsid w:val="005B0DB2"/>
    <w:rsid w:val="005C00D6"/>
    <w:rsid w:val="005C3BFB"/>
    <w:rsid w:val="005C4EA9"/>
    <w:rsid w:val="005C4FD7"/>
    <w:rsid w:val="005C5922"/>
    <w:rsid w:val="005C7164"/>
    <w:rsid w:val="005D10E6"/>
    <w:rsid w:val="005D220C"/>
    <w:rsid w:val="005D41EE"/>
    <w:rsid w:val="005D4CCD"/>
    <w:rsid w:val="005E5097"/>
    <w:rsid w:val="005F19E0"/>
    <w:rsid w:val="005F30EC"/>
    <w:rsid w:val="005F4008"/>
    <w:rsid w:val="005F53C5"/>
    <w:rsid w:val="005F540F"/>
    <w:rsid w:val="005F6625"/>
    <w:rsid w:val="006005DA"/>
    <w:rsid w:val="00600774"/>
    <w:rsid w:val="00605145"/>
    <w:rsid w:val="006074E8"/>
    <w:rsid w:val="00610532"/>
    <w:rsid w:val="0062285B"/>
    <w:rsid w:val="006270B3"/>
    <w:rsid w:val="00627D50"/>
    <w:rsid w:val="006317A8"/>
    <w:rsid w:val="00634BB0"/>
    <w:rsid w:val="006363D1"/>
    <w:rsid w:val="006413DF"/>
    <w:rsid w:val="0064237E"/>
    <w:rsid w:val="00642F4B"/>
    <w:rsid w:val="00643829"/>
    <w:rsid w:val="00643A94"/>
    <w:rsid w:val="00644BCD"/>
    <w:rsid w:val="006469AA"/>
    <w:rsid w:val="006477B6"/>
    <w:rsid w:val="006508E1"/>
    <w:rsid w:val="00650F0E"/>
    <w:rsid w:val="0065574D"/>
    <w:rsid w:val="0065635D"/>
    <w:rsid w:val="00661B4E"/>
    <w:rsid w:val="00661E71"/>
    <w:rsid w:val="00662461"/>
    <w:rsid w:val="00663F35"/>
    <w:rsid w:val="00665059"/>
    <w:rsid w:val="006666DC"/>
    <w:rsid w:val="00674706"/>
    <w:rsid w:val="00680AF4"/>
    <w:rsid w:val="00682ABB"/>
    <w:rsid w:val="00693F84"/>
    <w:rsid w:val="00694593"/>
    <w:rsid w:val="006974BC"/>
    <w:rsid w:val="006B1167"/>
    <w:rsid w:val="006B7F57"/>
    <w:rsid w:val="006C45A0"/>
    <w:rsid w:val="006D2B57"/>
    <w:rsid w:val="006E3663"/>
    <w:rsid w:val="006E61FA"/>
    <w:rsid w:val="006E6A9A"/>
    <w:rsid w:val="006F3832"/>
    <w:rsid w:val="006F394B"/>
    <w:rsid w:val="006F5E0F"/>
    <w:rsid w:val="00710C8E"/>
    <w:rsid w:val="0071548A"/>
    <w:rsid w:val="007157C5"/>
    <w:rsid w:val="00720443"/>
    <w:rsid w:val="00720DC2"/>
    <w:rsid w:val="0074766A"/>
    <w:rsid w:val="00755BFF"/>
    <w:rsid w:val="007609B3"/>
    <w:rsid w:val="00762B85"/>
    <w:rsid w:val="0078249C"/>
    <w:rsid w:val="007826A3"/>
    <w:rsid w:val="00786D34"/>
    <w:rsid w:val="00787606"/>
    <w:rsid w:val="007913B0"/>
    <w:rsid w:val="007944D3"/>
    <w:rsid w:val="007A1FEF"/>
    <w:rsid w:val="007A717D"/>
    <w:rsid w:val="007B2071"/>
    <w:rsid w:val="007B2F11"/>
    <w:rsid w:val="007B6528"/>
    <w:rsid w:val="007B7634"/>
    <w:rsid w:val="007C3D28"/>
    <w:rsid w:val="007C4EA7"/>
    <w:rsid w:val="007C59EA"/>
    <w:rsid w:val="007D7494"/>
    <w:rsid w:val="007E0951"/>
    <w:rsid w:val="007E0BF2"/>
    <w:rsid w:val="007E0DFF"/>
    <w:rsid w:val="007E1A52"/>
    <w:rsid w:val="007E2F0E"/>
    <w:rsid w:val="007E46F2"/>
    <w:rsid w:val="007E771A"/>
    <w:rsid w:val="007E7A57"/>
    <w:rsid w:val="007F35CC"/>
    <w:rsid w:val="0080185D"/>
    <w:rsid w:val="00804C9B"/>
    <w:rsid w:val="00806929"/>
    <w:rsid w:val="0081092B"/>
    <w:rsid w:val="008110EC"/>
    <w:rsid w:val="0081577A"/>
    <w:rsid w:val="00815F87"/>
    <w:rsid w:val="00824C53"/>
    <w:rsid w:val="00834F9F"/>
    <w:rsid w:val="008358D8"/>
    <w:rsid w:val="008377B4"/>
    <w:rsid w:val="00853DAC"/>
    <w:rsid w:val="0085649B"/>
    <w:rsid w:val="00865062"/>
    <w:rsid w:val="008669B2"/>
    <w:rsid w:val="008710E6"/>
    <w:rsid w:val="0087126A"/>
    <w:rsid w:val="008729B2"/>
    <w:rsid w:val="00876506"/>
    <w:rsid w:val="008845EF"/>
    <w:rsid w:val="0088644E"/>
    <w:rsid w:val="008A0110"/>
    <w:rsid w:val="008A0DA2"/>
    <w:rsid w:val="008B48BD"/>
    <w:rsid w:val="008B6B2F"/>
    <w:rsid w:val="008C57CE"/>
    <w:rsid w:val="008D741F"/>
    <w:rsid w:val="008E09C7"/>
    <w:rsid w:val="008E0BD1"/>
    <w:rsid w:val="008E3844"/>
    <w:rsid w:val="008E4E83"/>
    <w:rsid w:val="008E5EDA"/>
    <w:rsid w:val="008E6766"/>
    <w:rsid w:val="008E6E2F"/>
    <w:rsid w:val="008F5F33"/>
    <w:rsid w:val="00907C09"/>
    <w:rsid w:val="009118BE"/>
    <w:rsid w:val="00913DA7"/>
    <w:rsid w:val="009167E9"/>
    <w:rsid w:val="00916DF0"/>
    <w:rsid w:val="009175A4"/>
    <w:rsid w:val="0092079C"/>
    <w:rsid w:val="00926D8E"/>
    <w:rsid w:val="009271F0"/>
    <w:rsid w:val="00932CA7"/>
    <w:rsid w:val="00934333"/>
    <w:rsid w:val="009370EA"/>
    <w:rsid w:val="009377CD"/>
    <w:rsid w:val="009418F3"/>
    <w:rsid w:val="0094292F"/>
    <w:rsid w:val="00942FF7"/>
    <w:rsid w:val="009508BC"/>
    <w:rsid w:val="00955163"/>
    <w:rsid w:val="0096214E"/>
    <w:rsid w:val="00974BEF"/>
    <w:rsid w:val="009826B2"/>
    <w:rsid w:val="0098351F"/>
    <w:rsid w:val="00984249"/>
    <w:rsid w:val="009909E8"/>
    <w:rsid w:val="009920B8"/>
    <w:rsid w:val="00992F73"/>
    <w:rsid w:val="00994199"/>
    <w:rsid w:val="009B0764"/>
    <w:rsid w:val="009B1AC8"/>
    <w:rsid w:val="009B404D"/>
    <w:rsid w:val="009B515E"/>
    <w:rsid w:val="009C00AB"/>
    <w:rsid w:val="009C49FE"/>
    <w:rsid w:val="009D3578"/>
    <w:rsid w:val="009D524B"/>
    <w:rsid w:val="009D5A42"/>
    <w:rsid w:val="009D7924"/>
    <w:rsid w:val="009E155E"/>
    <w:rsid w:val="009E2952"/>
    <w:rsid w:val="009E4601"/>
    <w:rsid w:val="009E6FBA"/>
    <w:rsid w:val="009E7EC3"/>
    <w:rsid w:val="009F4139"/>
    <w:rsid w:val="00A008EC"/>
    <w:rsid w:val="00A035D7"/>
    <w:rsid w:val="00A0496C"/>
    <w:rsid w:val="00A04D13"/>
    <w:rsid w:val="00A05F12"/>
    <w:rsid w:val="00A1132E"/>
    <w:rsid w:val="00A11896"/>
    <w:rsid w:val="00A26354"/>
    <w:rsid w:val="00A27104"/>
    <w:rsid w:val="00A31991"/>
    <w:rsid w:val="00A320AB"/>
    <w:rsid w:val="00A3227F"/>
    <w:rsid w:val="00A332EF"/>
    <w:rsid w:val="00A40EFB"/>
    <w:rsid w:val="00A42DFC"/>
    <w:rsid w:val="00A51326"/>
    <w:rsid w:val="00A52528"/>
    <w:rsid w:val="00A52800"/>
    <w:rsid w:val="00A55B30"/>
    <w:rsid w:val="00A562FE"/>
    <w:rsid w:val="00A568B6"/>
    <w:rsid w:val="00A62764"/>
    <w:rsid w:val="00A669F7"/>
    <w:rsid w:val="00A76CFF"/>
    <w:rsid w:val="00A83D91"/>
    <w:rsid w:val="00A85E9B"/>
    <w:rsid w:val="00A9047F"/>
    <w:rsid w:val="00A90DC8"/>
    <w:rsid w:val="00A910CC"/>
    <w:rsid w:val="00A95E2C"/>
    <w:rsid w:val="00AA0847"/>
    <w:rsid w:val="00AA155F"/>
    <w:rsid w:val="00AA421D"/>
    <w:rsid w:val="00AB5493"/>
    <w:rsid w:val="00AC178A"/>
    <w:rsid w:val="00AC3D5A"/>
    <w:rsid w:val="00AD2C91"/>
    <w:rsid w:val="00AD2F7C"/>
    <w:rsid w:val="00AD56C0"/>
    <w:rsid w:val="00AD72DF"/>
    <w:rsid w:val="00AE4ED1"/>
    <w:rsid w:val="00AE55D7"/>
    <w:rsid w:val="00AF041D"/>
    <w:rsid w:val="00AF719D"/>
    <w:rsid w:val="00B05B0C"/>
    <w:rsid w:val="00B069E3"/>
    <w:rsid w:val="00B07368"/>
    <w:rsid w:val="00B1468B"/>
    <w:rsid w:val="00B27202"/>
    <w:rsid w:val="00B30206"/>
    <w:rsid w:val="00B316A7"/>
    <w:rsid w:val="00B345AD"/>
    <w:rsid w:val="00B50E9E"/>
    <w:rsid w:val="00B5116C"/>
    <w:rsid w:val="00B639FD"/>
    <w:rsid w:val="00B64B15"/>
    <w:rsid w:val="00B66E68"/>
    <w:rsid w:val="00B82560"/>
    <w:rsid w:val="00B84E55"/>
    <w:rsid w:val="00B909CA"/>
    <w:rsid w:val="00B91C8C"/>
    <w:rsid w:val="00B928D5"/>
    <w:rsid w:val="00B92C1A"/>
    <w:rsid w:val="00B94CD0"/>
    <w:rsid w:val="00B971C8"/>
    <w:rsid w:val="00BA0029"/>
    <w:rsid w:val="00BA1694"/>
    <w:rsid w:val="00BA1DCB"/>
    <w:rsid w:val="00BA4D3E"/>
    <w:rsid w:val="00BB73D5"/>
    <w:rsid w:val="00BC19B2"/>
    <w:rsid w:val="00BC55D1"/>
    <w:rsid w:val="00BC5BEE"/>
    <w:rsid w:val="00BC616F"/>
    <w:rsid w:val="00BD2F0B"/>
    <w:rsid w:val="00BD5556"/>
    <w:rsid w:val="00BD7719"/>
    <w:rsid w:val="00BE69CE"/>
    <w:rsid w:val="00BF0665"/>
    <w:rsid w:val="00BF0997"/>
    <w:rsid w:val="00BF31BA"/>
    <w:rsid w:val="00BF64A9"/>
    <w:rsid w:val="00BF6A45"/>
    <w:rsid w:val="00BF6E3C"/>
    <w:rsid w:val="00C10A46"/>
    <w:rsid w:val="00C202EA"/>
    <w:rsid w:val="00C221D9"/>
    <w:rsid w:val="00C259F8"/>
    <w:rsid w:val="00C27C89"/>
    <w:rsid w:val="00C330C8"/>
    <w:rsid w:val="00C413BF"/>
    <w:rsid w:val="00C47B3D"/>
    <w:rsid w:val="00C52899"/>
    <w:rsid w:val="00C5670F"/>
    <w:rsid w:val="00C57DAA"/>
    <w:rsid w:val="00C62AA2"/>
    <w:rsid w:val="00C630FB"/>
    <w:rsid w:val="00C66AB7"/>
    <w:rsid w:val="00C71465"/>
    <w:rsid w:val="00C726D9"/>
    <w:rsid w:val="00C73621"/>
    <w:rsid w:val="00C745A7"/>
    <w:rsid w:val="00C808F0"/>
    <w:rsid w:val="00C82D7B"/>
    <w:rsid w:val="00C86DBE"/>
    <w:rsid w:val="00C87E61"/>
    <w:rsid w:val="00C90584"/>
    <w:rsid w:val="00C97C17"/>
    <w:rsid w:val="00CA4AF7"/>
    <w:rsid w:val="00CA5659"/>
    <w:rsid w:val="00CB0342"/>
    <w:rsid w:val="00CB0396"/>
    <w:rsid w:val="00CB2CF2"/>
    <w:rsid w:val="00CB4964"/>
    <w:rsid w:val="00CB5F0B"/>
    <w:rsid w:val="00CD0466"/>
    <w:rsid w:val="00CE44CC"/>
    <w:rsid w:val="00CE587E"/>
    <w:rsid w:val="00CE66C4"/>
    <w:rsid w:val="00CF04A3"/>
    <w:rsid w:val="00CF07A6"/>
    <w:rsid w:val="00CF374B"/>
    <w:rsid w:val="00CF4045"/>
    <w:rsid w:val="00D05627"/>
    <w:rsid w:val="00D06DA8"/>
    <w:rsid w:val="00D07434"/>
    <w:rsid w:val="00D07456"/>
    <w:rsid w:val="00D1221A"/>
    <w:rsid w:val="00D14DF9"/>
    <w:rsid w:val="00D166B5"/>
    <w:rsid w:val="00D21BF8"/>
    <w:rsid w:val="00D23460"/>
    <w:rsid w:val="00D2683C"/>
    <w:rsid w:val="00D27F33"/>
    <w:rsid w:val="00D32D3B"/>
    <w:rsid w:val="00D33334"/>
    <w:rsid w:val="00D33EC8"/>
    <w:rsid w:val="00D4191D"/>
    <w:rsid w:val="00D4248B"/>
    <w:rsid w:val="00D42CDD"/>
    <w:rsid w:val="00D44604"/>
    <w:rsid w:val="00D50F23"/>
    <w:rsid w:val="00D658F3"/>
    <w:rsid w:val="00D733C5"/>
    <w:rsid w:val="00D85C35"/>
    <w:rsid w:val="00D91A4A"/>
    <w:rsid w:val="00D96962"/>
    <w:rsid w:val="00DA1B20"/>
    <w:rsid w:val="00DA6AC5"/>
    <w:rsid w:val="00DA7DFC"/>
    <w:rsid w:val="00DB3BD3"/>
    <w:rsid w:val="00DD1FFC"/>
    <w:rsid w:val="00DD2514"/>
    <w:rsid w:val="00DD6B5C"/>
    <w:rsid w:val="00DE0029"/>
    <w:rsid w:val="00DE3C4A"/>
    <w:rsid w:val="00DF0CBD"/>
    <w:rsid w:val="00DF5D3D"/>
    <w:rsid w:val="00DF6C7C"/>
    <w:rsid w:val="00E00665"/>
    <w:rsid w:val="00E00AF0"/>
    <w:rsid w:val="00E04A37"/>
    <w:rsid w:val="00E14CAD"/>
    <w:rsid w:val="00E21390"/>
    <w:rsid w:val="00E32130"/>
    <w:rsid w:val="00E35244"/>
    <w:rsid w:val="00E4278B"/>
    <w:rsid w:val="00E541C5"/>
    <w:rsid w:val="00E57E95"/>
    <w:rsid w:val="00E65A19"/>
    <w:rsid w:val="00E66577"/>
    <w:rsid w:val="00E66FAB"/>
    <w:rsid w:val="00E701BC"/>
    <w:rsid w:val="00E7042E"/>
    <w:rsid w:val="00E71198"/>
    <w:rsid w:val="00E77A40"/>
    <w:rsid w:val="00E826EE"/>
    <w:rsid w:val="00E835CC"/>
    <w:rsid w:val="00E86B64"/>
    <w:rsid w:val="00E9531A"/>
    <w:rsid w:val="00EA0214"/>
    <w:rsid w:val="00EA120B"/>
    <w:rsid w:val="00EA3066"/>
    <w:rsid w:val="00EA3A6F"/>
    <w:rsid w:val="00EA4F02"/>
    <w:rsid w:val="00EB38EC"/>
    <w:rsid w:val="00EB6FE3"/>
    <w:rsid w:val="00EC0262"/>
    <w:rsid w:val="00EC1286"/>
    <w:rsid w:val="00EC70D7"/>
    <w:rsid w:val="00EC755F"/>
    <w:rsid w:val="00ED2C69"/>
    <w:rsid w:val="00ED3460"/>
    <w:rsid w:val="00ED43CD"/>
    <w:rsid w:val="00EE4B73"/>
    <w:rsid w:val="00EE5FB3"/>
    <w:rsid w:val="00EF09E8"/>
    <w:rsid w:val="00EF1400"/>
    <w:rsid w:val="00EF56DF"/>
    <w:rsid w:val="00F11A80"/>
    <w:rsid w:val="00F129FF"/>
    <w:rsid w:val="00F21030"/>
    <w:rsid w:val="00F330AD"/>
    <w:rsid w:val="00F33362"/>
    <w:rsid w:val="00F3363E"/>
    <w:rsid w:val="00F3398C"/>
    <w:rsid w:val="00F33A72"/>
    <w:rsid w:val="00F33E52"/>
    <w:rsid w:val="00F3556C"/>
    <w:rsid w:val="00F40147"/>
    <w:rsid w:val="00F5677E"/>
    <w:rsid w:val="00F66B3F"/>
    <w:rsid w:val="00F67E3C"/>
    <w:rsid w:val="00F71969"/>
    <w:rsid w:val="00F75B1B"/>
    <w:rsid w:val="00F804FD"/>
    <w:rsid w:val="00F829B8"/>
    <w:rsid w:val="00F92333"/>
    <w:rsid w:val="00F969F1"/>
    <w:rsid w:val="00FA0A39"/>
    <w:rsid w:val="00FA1BFD"/>
    <w:rsid w:val="00FA535B"/>
    <w:rsid w:val="00FB121E"/>
    <w:rsid w:val="00FB1919"/>
    <w:rsid w:val="00FB7F98"/>
    <w:rsid w:val="00FC10AC"/>
    <w:rsid w:val="00FC2AA8"/>
    <w:rsid w:val="00FC4E0C"/>
    <w:rsid w:val="00FC5DCC"/>
    <w:rsid w:val="00FC68C5"/>
    <w:rsid w:val="00FD2967"/>
    <w:rsid w:val="00FD34E2"/>
    <w:rsid w:val="00FD562B"/>
    <w:rsid w:val="00FD5E0D"/>
    <w:rsid w:val="00FD6DF0"/>
    <w:rsid w:val="00FE0915"/>
    <w:rsid w:val="00FE23A3"/>
    <w:rsid w:val="00FE6D0E"/>
    <w:rsid w:val="00FE7F4B"/>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unhideWhenUsed/>
    <w:rsid w:val="00D733C5"/>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qFormat="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unhideWhenUsed/>
    <w:rsid w:val="00D733C5"/>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4985">
      <w:bodyDiv w:val="1"/>
      <w:marLeft w:val="0"/>
      <w:marRight w:val="0"/>
      <w:marTop w:val="0"/>
      <w:marBottom w:val="0"/>
      <w:divBdr>
        <w:top w:val="none" w:sz="0" w:space="0" w:color="auto"/>
        <w:left w:val="none" w:sz="0" w:space="0" w:color="auto"/>
        <w:bottom w:val="none" w:sz="0" w:space="0" w:color="auto"/>
        <w:right w:val="none" w:sz="0" w:space="0" w:color="auto"/>
      </w:divBdr>
    </w:div>
    <w:div w:id="264195797">
      <w:bodyDiv w:val="1"/>
      <w:marLeft w:val="0"/>
      <w:marRight w:val="0"/>
      <w:marTop w:val="0"/>
      <w:marBottom w:val="0"/>
      <w:divBdr>
        <w:top w:val="none" w:sz="0" w:space="0" w:color="auto"/>
        <w:left w:val="none" w:sz="0" w:space="0" w:color="auto"/>
        <w:bottom w:val="none" w:sz="0" w:space="0" w:color="auto"/>
        <w:right w:val="none" w:sz="0" w:space="0" w:color="auto"/>
      </w:divBdr>
    </w:div>
    <w:div w:id="346176251">
      <w:bodyDiv w:val="1"/>
      <w:marLeft w:val="0"/>
      <w:marRight w:val="0"/>
      <w:marTop w:val="0"/>
      <w:marBottom w:val="0"/>
      <w:divBdr>
        <w:top w:val="none" w:sz="0" w:space="0" w:color="auto"/>
        <w:left w:val="none" w:sz="0" w:space="0" w:color="auto"/>
        <w:bottom w:val="none" w:sz="0" w:space="0" w:color="auto"/>
        <w:right w:val="none" w:sz="0" w:space="0" w:color="auto"/>
      </w:divBdr>
    </w:div>
    <w:div w:id="683943156">
      <w:bodyDiv w:val="1"/>
      <w:marLeft w:val="0"/>
      <w:marRight w:val="0"/>
      <w:marTop w:val="0"/>
      <w:marBottom w:val="0"/>
      <w:divBdr>
        <w:top w:val="none" w:sz="0" w:space="0" w:color="auto"/>
        <w:left w:val="none" w:sz="0" w:space="0" w:color="auto"/>
        <w:bottom w:val="none" w:sz="0" w:space="0" w:color="auto"/>
        <w:right w:val="none" w:sz="0" w:space="0" w:color="auto"/>
      </w:divBdr>
    </w:div>
    <w:div w:id="787893595">
      <w:bodyDiv w:val="1"/>
      <w:marLeft w:val="0"/>
      <w:marRight w:val="0"/>
      <w:marTop w:val="0"/>
      <w:marBottom w:val="0"/>
      <w:divBdr>
        <w:top w:val="none" w:sz="0" w:space="0" w:color="auto"/>
        <w:left w:val="none" w:sz="0" w:space="0" w:color="auto"/>
        <w:bottom w:val="none" w:sz="0" w:space="0" w:color="auto"/>
        <w:right w:val="none" w:sz="0" w:space="0" w:color="auto"/>
      </w:divBdr>
      <w:divsChild>
        <w:div w:id="1156070349">
          <w:marLeft w:val="1080"/>
          <w:marRight w:val="0"/>
          <w:marTop w:val="100"/>
          <w:marBottom w:val="0"/>
          <w:divBdr>
            <w:top w:val="none" w:sz="0" w:space="0" w:color="auto"/>
            <w:left w:val="none" w:sz="0" w:space="0" w:color="auto"/>
            <w:bottom w:val="none" w:sz="0" w:space="0" w:color="auto"/>
            <w:right w:val="none" w:sz="0" w:space="0" w:color="auto"/>
          </w:divBdr>
        </w:div>
      </w:divsChild>
    </w:div>
    <w:div w:id="817889340">
      <w:bodyDiv w:val="1"/>
      <w:marLeft w:val="0"/>
      <w:marRight w:val="0"/>
      <w:marTop w:val="0"/>
      <w:marBottom w:val="0"/>
      <w:divBdr>
        <w:top w:val="none" w:sz="0" w:space="0" w:color="auto"/>
        <w:left w:val="none" w:sz="0" w:space="0" w:color="auto"/>
        <w:bottom w:val="none" w:sz="0" w:space="0" w:color="auto"/>
        <w:right w:val="none" w:sz="0" w:space="0" w:color="auto"/>
      </w:divBdr>
      <w:divsChild>
        <w:div w:id="30812024">
          <w:marLeft w:val="1080"/>
          <w:marRight w:val="0"/>
          <w:marTop w:val="100"/>
          <w:marBottom w:val="0"/>
          <w:divBdr>
            <w:top w:val="none" w:sz="0" w:space="0" w:color="auto"/>
            <w:left w:val="none" w:sz="0" w:space="0" w:color="auto"/>
            <w:bottom w:val="none" w:sz="0" w:space="0" w:color="auto"/>
            <w:right w:val="none" w:sz="0" w:space="0" w:color="auto"/>
          </w:divBdr>
        </w:div>
      </w:divsChild>
    </w:div>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 w:id="21265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hyperlink" Target="https://doi.org/10.1364/OA_License_v1" TargetMode="External"/><Relationship Id="rId12" Type="http://schemas.openxmlformats.org/officeDocument/2006/relationships/image" Target="media/image5.emf"/><Relationship Id="rId17" Type="http://schemas.openxmlformats.org/officeDocument/2006/relationships/image" Target="media/image10.tiff"/><Relationship Id="rId2" Type="http://schemas.openxmlformats.org/officeDocument/2006/relationships/numbering" Target="numbering.xml"/><Relationship Id="rId16" Type="http://schemas.openxmlformats.org/officeDocument/2006/relationships/image" Target="media/image9.tif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tif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C7A58-C4E1-495E-823A-E20A7E599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5397</Words>
  <Characters>30765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Mayfield</dc:creator>
  <cp:keywords/>
  <dc:description/>
  <cp:lastModifiedBy>wcc</cp:lastModifiedBy>
  <cp:revision>5</cp:revision>
  <dcterms:created xsi:type="dcterms:W3CDTF">2019-09-05T19:01:00Z</dcterms:created>
  <dcterms:modified xsi:type="dcterms:W3CDTF">2019-09-09T13:58:00Z</dcterms:modified>
</cp:coreProperties>
</file>